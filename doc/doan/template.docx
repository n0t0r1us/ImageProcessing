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sz w:val="28"/>
          <w:szCs w:val="28"/>
        </w:rPr>
      </w:pPr>
      <w:r w:rsidDel="00000000" w:rsidR="00000000" w:rsidRPr="00000000">
        <w:rPr>
          <w:sz w:val="28"/>
          <w:szCs w:val="28"/>
          <w:rtl w:val="0"/>
        </w:rPr>
        <w:t xml:space="preserve">BỘ GIÁO DỤC VÀ ĐÀO TẠO</w:t>
      </w:r>
    </w:p>
    <w:p w:rsidR="00000000" w:rsidDel="00000000" w:rsidP="00000000" w:rsidRDefault="00000000" w:rsidRPr="00000000" w14:paraId="00000002">
      <w:pPr>
        <w:spacing w:after="0" w:line="360" w:lineRule="auto"/>
        <w:jc w:val="center"/>
        <w:rPr>
          <w:b w:val="1"/>
          <w:sz w:val="30"/>
          <w:szCs w:val="30"/>
        </w:rPr>
      </w:pPr>
      <w:r w:rsidDel="00000000" w:rsidR="00000000" w:rsidRPr="00000000">
        <w:rPr>
          <w:b w:val="1"/>
          <w:sz w:val="30"/>
          <w:szCs w:val="30"/>
          <w:rtl w:val="0"/>
        </w:rPr>
        <w:t xml:space="preserve">TRƯỜNG ĐẠI HỌC NHA TRANG</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4">
      <w:pPr>
        <w:spacing w:after="0" w:line="360" w:lineRule="auto"/>
        <w:jc w:val="center"/>
        <w:rPr/>
      </w:pPr>
      <w:r w:rsidDel="00000000" w:rsidR="00000000" w:rsidRPr="00000000">
        <w:rPr>
          <w:rtl w:val="0"/>
        </w:rPr>
      </w:r>
    </w:p>
    <w:p w:rsidR="00000000" w:rsidDel="00000000" w:rsidP="00000000" w:rsidRDefault="00000000" w:rsidRPr="00000000" w14:paraId="00000005">
      <w:pPr>
        <w:spacing w:after="0" w:line="360" w:lineRule="auto"/>
        <w:jc w:val="center"/>
        <w:rPr/>
      </w:pPr>
      <w:r w:rsidDel="00000000" w:rsidR="00000000" w:rsidRPr="00000000">
        <w:rPr/>
        <w:drawing>
          <wp:inline distB="0" distT="0" distL="0" distR="0">
            <wp:extent cx="875849" cy="875849"/>
            <wp:effectExtent b="0" l="0" r="0" t="0"/>
            <wp:docPr descr="A blue and red logo&#10;&#10;Description automatically generated" id="40" name="image1.png"/>
            <a:graphic>
              <a:graphicData uri="http://schemas.openxmlformats.org/drawingml/2006/picture">
                <pic:pic>
                  <pic:nvPicPr>
                    <pic:cNvPr descr="A blue and red logo&#10;&#10;Description automatically generated" id="0" name="image1.png"/>
                    <pic:cNvPicPr preferRelativeResize="0"/>
                  </pic:nvPicPr>
                  <pic:blipFill>
                    <a:blip r:embed="rId9"/>
                    <a:srcRect b="0" l="0" r="0" t="0"/>
                    <a:stretch>
                      <a:fillRect/>
                    </a:stretch>
                  </pic:blipFill>
                  <pic:spPr>
                    <a:xfrm>
                      <a:off x="0" y="0"/>
                      <a:ext cx="875849" cy="8758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360" w:lineRule="auto"/>
        <w:jc w:val="both"/>
        <w:rPr/>
      </w:pPr>
      <w:r w:rsidDel="00000000" w:rsidR="00000000" w:rsidRPr="00000000">
        <w:rPr>
          <w:rtl w:val="0"/>
        </w:rPr>
      </w:r>
    </w:p>
    <w:p w:rsidR="00000000" w:rsidDel="00000000" w:rsidP="00000000" w:rsidRDefault="00000000" w:rsidRPr="00000000" w14:paraId="00000007">
      <w:pPr>
        <w:spacing w:after="0" w:line="360" w:lineRule="auto"/>
        <w:jc w:val="both"/>
        <w:rPr>
          <w:b w:val="1"/>
        </w:rPr>
      </w:pPr>
      <w:r w:rsidDel="00000000" w:rsidR="00000000" w:rsidRPr="00000000">
        <w:rPr>
          <w:rtl w:val="0"/>
        </w:rPr>
      </w:r>
    </w:p>
    <w:p w:rsidR="00000000" w:rsidDel="00000000" w:rsidP="00000000" w:rsidRDefault="00000000" w:rsidRPr="00000000" w14:paraId="00000008">
      <w:pPr>
        <w:spacing w:after="0" w:line="360" w:lineRule="auto"/>
        <w:jc w:val="center"/>
        <w:rPr>
          <w:b w:val="1"/>
          <w:sz w:val="32"/>
          <w:szCs w:val="32"/>
        </w:rPr>
      </w:pPr>
      <w:r w:rsidDel="00000000" w:rsidR="00000000" w:rsidRPr="00000000">
        <w:rPr>
          <w:b w:val="1"/>
          <w:sz w:val="32"/>
          <w:szCs w:val="32"/>
          <w:rtl w:val="0"/>
        </w:rPr>
        <w:t xml:space="preserve">BÁO CÁO ĐỒ ÁN TỐT NGHIỆP</w:t>
      </w:r>
    </w:p>
    <w:p w:rsidR="00000000" w:rsidDel="00000000" w:rsidP="00000000" w:rsidRDefault="00000000" w:rsidRPr="00000000" w14:paraId="00000009">
      <w:pPr>
        <w:spacing w:after="360" w:before="240" w:line="360" w:lineRule="auto"/>
        <w:jc w:val="center"/>
        <w:rPr>
          <w:b w:val="1"/>
          <w:sz w:val="30"/>
          <w:szCs w:val="30"/>
        </w:rPr>
      </w:pPr>
      <w:r w:rsidDel="00000000" w:rsidR="00000000" w:rsidRPr="00000000">
        <w:rPr>
          <w:b w:val="1"/>
          <w:sz w:val="30"/>
          <w:szCs w:val="30"/>
          <w:rtl w:val="0"/>
        </w:rPr>
        <w:t xml:space="preserve">XÂY DỰNG ỨNG DỤNG DI ĐỘNG QUẢN LÝ TÀI CHÍNH CÁ NHÂN</w:t>
      </w:r>
    </w:p>
    <w:p w:rsidR="00000000" w:rsidDel="00000000" w:rsidP="00000000" w:rsidRDefault="00000000" w:rsidRPr="00000000" w14:paraId="0000000A">
      <w:pPr>
        <w:spacing w:after="0" w:line="360" w:lineRule="auto"/>
        <w:jc w:val="both"/>
        <w:rPr/>
      </w:pPr>
      <w:r w:rsidDel="00000000" w:rsidR="00000000" w:rsidRPr="00000000">
        <w:rPr>
          <w:rtl w:val="0"/>
        </w:rPr>
      </w:r>
    </w:p>
    <w:p w:rsidR="00000000" w:rsidDel="00000000" w:rsidP="00000000" w:rsidRDefault="00000000" w:rsidRPr="00000000" w14:paraId="0000000B">
      <w:pPr>
        <w:spacing w:after="0"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5299982" cy="1123950"/>
                <wp:effectExtent b="0" l="0" r="0" t="0"/>
                <wp:wrapNone/>
                <wp:docPr id="37" name=""/>
                <a:graphic>
                  <a:graphicData uri="http://schemas.microsoft.com/office/word/2010/wordprocessingShape">
                    <wps:wsp>
                      <wps:cNvSpPr/>
                      <wps:cNvPr id="2" name="Shape 2"/>
                      <wps:spPr>
                        <a:xfrm>
                          <a:off x="2700772" y="3222788"/>
                          <a:ext cx="5290457" cy="1114425"/>
                        </a:xfrm>
                        <a:prstGeom prst="rect">
                          <a:avLst/>
                        </a:prstGeom>
                        <a:solidFill>
                          <a:srgbClr val="FFFFFF"/>
                        </a:solidFill>
                        <a:ln>
                          <a:noFill/>
                        </a:ln>
                      </wps:spPr>
                      <wps:txbx>
                        <w:txbxContent>
                          <w:p w:rsidR="00000000" w:rsidDel="00000000" w:rsidP="00000000" w:rsidRDefault="00000000" w:rsidRPr="00000000">
                            <w:pPr>
                              <w:spacing w:after="160" w:before="120" w:line="258.99999618530273"/>
                              <w:ind w:left="0" w:right="0" w:firstLine="0"/>
                              <w:jc w:val="left"/>
                              <w:textDirection w:val="btLr"/>
                            </w:pP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Giảng viên hướng dẫn/Giám sát: Ths. NGUYỄN HẢI TRIỂU</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5299982" cy="1123950"/>
                <wp:effectExtent b="0" l="0" r="0" t="0"/>
                <wp:wrapNone/>
                <wp:docPr id="3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299982" cy="1123950"/>
                        </a:xfrm>
                        <a:prstGeom prst="rect"/>
                        <a:ln/>
                      </pic:spPr>
                    </pic:pic>
                  </a:graphicData>
                </a:graphic>
              </wp:anchor>
            </w:drawing>
          </mc:Fallback>
        </mc:AlternateContent>
      </w:r>
    </w:p>
    <w:p w:rsidR="00000000" w:rsidDel="00000000" w:rsidP="00000000" w:rsidRDefault="00000000" w:rsidRPr="00000000" w14:paraId="0000000C">
      <w:pPr>
        <w:spacing w:after="0" w:line="360" w:lineRule="auto"/>
        <w:jc w:val="both"/>
        <w:rPr/>
      </w:pPr>
      <w:r w:rsidDel="00000000" w:rsidR="00000000" w:rsidRPr="00000000">
        <w:rPr>
          <w:rtl w:val="0"/>
        </w:rPr>
      </w:r>
    </w:p>
    <w:p w:rsidR="00000000" w:rsidDel="00000000" w:rsidP="00000000" w:rsidRDefault="00000000" w:rsidRPr="00000000" w14:paraId="0000000D">
      <w:pPr>
        <w:spacing w:after="0" w:line="360" w:lineRule="auto"/>
        <w:jc w:val="both"/>
        <w:rPr/>
      </w:pPr>
      <w:r w:rsidDel="00000000" w:rsidR="00000000" w:rsidRPr="00000000">
        <w:rPr>
          <w:rtl w:val="0"/>
        </w:rPr>
      </w:r>
    </w:p>
    <w:p w:rsidR="00000000" w:rsidDel="00000000" w:rsidP="00000000" w:rsidRDefault="00000000" w:rsidRPr="00000000" w14:paraId="0000000E">
      <w:pPr>
        <w:spacing w:after="0" w:line="360" w:lineRule="auto"/>
        <w:jc w:val="both"/>
        <w:rPr/>
      </w:pPr>
      <w:r w:rsidDel="00000000" w:rsidR="00000000" w:rsidRPr="00000000">
        <w:rPr>
          <w:rtl w:val="0"/>
        </w:rPr>
      </w:r>
    </w:p>
    <w:p w:rsidR="00000000" w:rsidDel="00000000" w:rsidP="00000000" w:rsidRDefault="00000000" w:rsidRPr="00000000" w14:paraId="0000000F">
      <w:pPr>
        <w:spacing w:after="0"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4010025" cy="1008592"/>
                <wp:effectExtent b="0" l="0" r="0" t="0"/>
                <wp:wrapNone/>
                <wp:docPr id="38" name=""/>
                <a:graphic>
                  <a:graphicData uri="http://schemas.microsoft.com/office/word/2010/wordprocessingShape">
                    <wps:wsp>
                      <wps:cNvSpPr/>
                      <wps:cNvPr id="3" name="Shape 3"/>
                      <wps:spPr>
                        <a:xfrm>
                          <a:off x="3345750" y="3280467"/>
                          <a:ext cx="4000500" cy="999067"/>
                        </a:xfrm>
                        <a:prstGeom prst="rect">
                          <a:avLst/>
                        </a:prstGeom>
                        <a:solidFill>
                          <a:srgbClr val="FFFFFF"/>
                        </a:solidFill>
                        <a:ln>
                          <a:noFill/>
                        </a:ln>
                      </wps:spPr>
                      <wps:txbx>
                        <w:txbxContent>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SVTH: Nguyễn Duy Thiên</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MSSV: 62131996</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Lớp: 62.CNTT-3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4010025" cy="1008592"/>
                <wp:effectExtent b="0" l="0" r="0" t="0"/>
                <wp:wrapNone/>
                <wp:docPr id="38"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010025" cy="1008592"/>
                        </a:xfrm>
                        <a:prstGeom prst="rect"/>
                        <a:ln/>
                      </pic:spPr>
                    </pic:pic>
                  </a:graphicData>
                </a:graphic>
              </wp:anchor>
            </w:drawing>
          </mc:Fallback>
        </mc:AlternateContent>
      </w:r>
    </w:p>
    <w:p w:rsidR="00000000" w:rsidDel="00000000" w:rsidP="00000000" w:rsidRDefault="00000000" w:rsidRPr="00000000" w14:paraId="00000010">
      <w:pPr>
        <w:spacing w:after="0" w:line="360" w:lineRule="auto"/>
        <w:jc w:val="both"/>
        <w:rPr/>
      </w:pPr>
      <w:r w:rsidDel="00000000" w:rsidR="00000000" w:rsidRPr="00000000">
        <w:rPr>
          <w:rtl w:val="0"/>
        </w:rPr>
      </w:r>
    </w:p>
    <w:p w:rsidR="00000000" w:rsidDel="00000000" w:rsidP="00000000" w:rsidRDefault="00000000" w:rsidRPr="00000000" w14:paraId="00000011">
      <w:pPr>
        <w:spacing w:after="0" w:line="360" w:lineRule="auto"/>
        <w:jc w:val="both"/>
        <w:rPr/>
      </w:pPr>
      <w:r w:rsidDel="00000000" w:rsidR="00000000" w:rsidRPr="00000000">
        <w:rPr>
          <w:rtl w:val="0"/>
        </w:rPr>
      </w:r>
    </w:p>
    <w:p w:rsidR="00000000" w:rsidDel="00000000" w:rsidP="00000000" w:rsidRDefault="00000000" w:rsidRPr="00000000" w14:paraId="00000012">
      <w:pPr>
        <w:spacing w:after="0" w:line="360" w:lineRule="auto"/>
        <w:jc w:val="both"/>
        <w:rPr/>
      </w:pPr>
      <w:r w:rsidDel="00000000" w:rsidR="00000000" w:rsidRPr="00000000">
        <w:rPr>
          <w:rtl w:val="0"/>
        </w:rPr>
      </w:r>
    </w:p>
    <w:p w:rsidR="00000000" w:rsidDel="00000000" w:rsidP="00000000" w:rsidRDefault="00000000" w:rsidRPr="00000000" w14:paraId="00000013">
      <w:pPr>
        <w:spacing w:after="0" w:line="360" w:lineRule="auto"/>
        <w:jc w:val="both"/>
        <w:rPr/>
      </w:pPr>
      <w:r w:rsidDel="00000000" w:rsidR="00000000" w:rsidRPr="00000000">
        <w:rPr>
          <w:rtl w:val="0"/>
        </w:rPr>
      </w:r>
    </w:p>
    <w:p w:rsidR="00000000" w:rsidDel="00000000" w:rsidP="00000000" w:rsidRDefault="00000000" w:rsidRPr="00000000" w14:paraId="00000014">
      <w:pPr>
        <w:spacing w:after="0" w:line="360" w:lineRule="auto"/>
        <w:jc w:val="both"/>
        <w:rPr/>
      </w:pPr>
      <w:r w:rsidDel="00000000" w:rsidR="00000000" w:rsidRPr="00000000">
        <w:rPr>
          <w:rtl w:val="0"/>
        </w:rPr>
      </w:r>
    </w:p>
    <w:p w:rsidR="00000000" w:rsidDel="00000000" w:rsidP="00000000" w:rsidRDefault="00000000" w:rsidRPr="00000000" w14:paraId="00000015">
      <w:pPr>
        <w:spacing w:after="0" w:line="360" w:lineRule="auto"/>
        <w:jc w:val="both"/>
        <w:rPr/>
      </w:pPr>
      <w:r w:rsidDel="00000000" w:rsidR="00000000" w:rsidRPr="00000000">
        <w:rPr>
          <w:rtl w:val="0"/>
        </w:rPr>
      </w:r>
    </w:p>
    <w:p w:rsidR="00000000" w:rsidDel="00000000" w:rsidP="00000000" w:rsidRDefault="00000000" w:rsidRPr="00000000" w14:paraId="00000016">
      <w:pPr>
        <w:spacing w:after="0" w:line="360" w:lineRule="auto"/>
        <w:jc w:val="both"/>
        <w:rPr/>
      </w:pPr>
      <w:r w:rsidDel="00000000" w:rsidR="00000000" w:rsidRPr="00000000">
        <w:rPr>
          <w:rtl w:val="0"/>
        </w:rPr>
      </w:r>
    </w:p>
    <w:p w:rsidR="00000000" w:rsidDel="00000000" w:rsidP="00000000" w:rsidRDefault="00000000" w:rsidRPr="00000000" w14:paraId="00000017">
      <w:pPr>
        <w:spacing w:after="0" w:line="360" w:lineRule="auto"/>
        <w:jc w:val="both"/>
        <w:rPr/>
      </w:pPr>
      <w:r w:rsidDel="00000000" w:rsidR="00000000" w:rsidRPr="00000000">
        <w:rPr>
          <w:rtl w:val="0"/>
        </w:rPr>
      </w:r>
    </w:p>
    <w:p w:rsidR="00000000" w:rsidDel="00000000" w:rsidP="00000000" w:rsidRDefault="00000000" w:rsidRPr="00000000" w14:paraId="00000018">
      <w:pPr>
        <w:spacing w:after="0" w:line="360" w:lineRule="auto"/>
        <w:jc w:val="both"/>
        <w:rPr/>
      </w:pPr>
      <w:r w:rsidDel="00000000" w:rsidR="00000000" w:rsidRPr="00000000">
        <w:rPr>
          <w:rtl w:val="0"/>
        </w:rPr>
      </w:r>
    </w:p>
    <w:p w:rsidR="00000000" w:rsidDel="00000000" w:rsidP="00000000" w:rsidRDefault="00000000" w:rsidRPr="00000000" w14:paraId="00000019">
      <w:pPr>
        <w:spacing w:after="0" w:line="360" w:lineRule="auto"/>
        <w:jc w:val="both"/>
        <w:rPr/>
      </w:pPr>
      <w:r w:rsidDel="00000000" w:rsidR="00000000" w:rsidRPr="00000000">
        <w:rPr>
          <w:rtl w:val="0"/>
        </w:rPr>
      </w:r>
    </w:p>
    <w:p w:rsidR="00000000" w:rsidDel="00000000" w:rsidP="00000000" w:rsidRDefault="00000000" w:rsidRPr="00000000" w14:paraId="0000001A">
      <w:pPr>
        <w:spacing w:after="0" w:line="360" w:lineRule="auto"/>
        <w:jc w:val="center"/>
        <w:rPr/>
      </w:pPr>
      <w:r w:rsidDel="00000000" w:rsidR="00000000" w:rsidRPr="00000000">
        <w:rPr>
          <w:rtl w:val="0"/>
        </w:rPr>
        <w:t xml:space="preserve">Nha Trang, tháng 3 năm 2024</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tbl>
      <w:tblPr>
        <w:tblStyle w:val="Table1"/>
        <w:tblW w:w="13095.0" w:type="dxa"/>
        <w:jc w:val="center"/>
        <w:tblLayout w:type="fixed"/>
        <w:tblLook w:val="0400"/>
      </w:tblPr>
      <w:tblGrid>
        <w:gridCol w:w="7128"/>
        <w:gridCol w:w="5967"/>
        <w:tblGridChange w:id="0">
          <w:tblGrid>
            <w:gridCol w:w="7128"/>
            <w:gridCol w:w="5967"/>
          </w:tblGrid>
        </w:tblGridChange>
      </w:tblGrid>
      <w:tr>
        <w:trPr>
          <w:cantSplit w:val="0"/>
          <w:trHeight w:val="843" w:hRule="atLeast"/>
          <w:tblHeader w:val="0"/>
        </w:trPr>
        <w:tc>
          <w:tcPr/>
          <w:p w:rsidR="00000000" w:rsidDel="00000000" w:rsidP="00000000" w:rsidRDefault="00000000" w:rsidRPr="00000000" w14:paraId="0000001C">
            <w:pPr>
              <w:keepNext w:val="1"/>
              <w:tabs>
                <w:tab w:val="left" w:leader="none" w:pos="432"/>
                <w:tab w:val="left" w:leader="none" w:pos="540"/>
              </w:tabs>
              <w:spacing w:after="120" w:before="120" w:line="240" w:lineRule="auto"/>
              <w:ind w:left="1872" w:right="186" w:firstLine="0"/>
              <w:jc w:val="both"/>
              <w:rPr>
                <w:b w:val="1"/>
              </w:rPr>
            </w:pPr>
            <w:r w:rsidDel="00000000" w:rsidR="00000000" w:rsidRPr="00000000">
              <w:rPr>
                <w:b w:val="1"/>
                <w:rtl w:val="0"/>
              </w:rPr>
              <w:t xml:space="preserve">TRƯỜNG ĐẠI HỌC NHA TRANG</w:t>
            </w:r>
          </w:p>
          <w:p w:rsidR="00000000" w:rsidDel="00000000" w:rsidP="00000000" w:rsidRDefault="00000000" w:rsidRPr="00000000" w14:paraId="0000001D">
            <w:pPr>
              <w:keepNext w:val="1"/>
              <w:tabs>
                <w:tab w:val="left" w:leader="none" w:pos="432"/>
                <w:tab w:val="left" w:leader="none" w:pos="540"/>
              </w:tabs>
              <w:spacing w:after="120" w:before="120" w:line="240" w:lineRule="auto"/>
              <w:ind w:left="1872" w:right="186" w:firstLine="0"/>
              <w:jc w:val="both"/>
              <w:rPr/>
            </w:pPr>
            <w:r w:rsidDel="00000000" w:rsidR="00000000" w:rsidRPr="00000000">
              <w:rPr>
                <w:rtl w:val="0"/>
              </w:rPr>
              <w:t xml:space="preserve">KHOA CÔNG NGHỆ THÔNG TIN</w:t>
            </w:r>
          </w:p>
          <w:p w:rsidR="00000000" w:rsidDel="00000000" w:rsidP="00000000" w:rsidRDefault="00000000" w:rsidRPr="00000000" w14:paraId="0000001E">
            <w:pPr>
              <w:spacing w:after="50" w:before="50" w:line="240" w:lineRule="auto"/>
              <w:ind w:left="1417" w:right="1134" w:firstLine="0"/>
              <w:jc w:val="both"/>
              <w:rPr>
                <w:sz w:val="24"/>
                <w:szCs w:val="24"/>
              </w:rPr>
            </w:pPr>
            <w:r w:rsidDel="00000000" w:rsidR="00000000" w:rsidRPr="00000000">
              <w:rPr>
                <w:rtl w:val="0"/>
              </w:rPr>
            </w:r>
          </w:p>
        </w:tc>
        <w:tc>
          <w:tcPr/>
          <w:p w:rsidR="00000000" w:rsidDel="00000000" w:rsidP="00000000" w:rsidRDefault="00000000" w:rsidRPr="00000000" w14:paraId="0000001F">
            <w:pPr>
              <w:tabs>
                <w:tab w:val="center" w:leader="none" w:pos="7655"/>
              </w:tabs>
              <w:spacing w:after="120" w:before="120" w:line="240" w:lineRule="auto"/>
              <w:ind w:left="1417" w:right="1134" w:firstLine="0"/>
              <w:jc w:val="center"/>
              <w:rPr>
                <w:b w:val="1"/>
                <w:sz w:val="24"/>
                <w:szCs w:val="24"/>
              </w:rPr>
            </w:pPr>
            <w:r w:rsidDel="00000000" w:rsidR="00000000" w:rsidRPr="00000000">
              <w:rPr>
                <w:rtl w:val="0"/>
              </w:rPr>
            </w:r>
          </w:p>
        </w:tc>
      </w:tr>
    </w:tbl>
    <w:p w:rsidR="00000000" w:rsidDel="00000000" w:rsidP="00000000" w:rsidRDefault="00000000" w:rsidRPr="00000000" w14:paraId="00000020">
      <w:pPr>
        <w:spacing w:after="50" w:before="50" w:line="240" w:lineRule="auto"/>
        <w:ind w:left="720" w:right="434" w:firstLine="0"/>
        <w:jc w:val="center"/>
        <w:rPr>
          <w:b w:val="1"/>
        </w:rPr>
      </w:pPr>
      <w:r w:rsidDel="00000000" w:rsidR="00000000" w:rsidRPr="00000000">
        <w:rPr>
          <w:b w:val="1"/>
          <w:rtl w:val="0"/>
        </w:rPr>
        <w:t xml:space="preserve">PHIẾU THEO DÕI TIẾN ĐỘ VÀ ĐÁNH GIÁ</w:t>
      </w:r>
    </w:p>
    <w:p w:rsidR="00000000" w:rsidDel="00000000" w:rsidP="00000000" w:rsidRDefault="00000000" w:rsidRPr="00000000" w14:paraId="00000021">
      <w:pPr>
        <w:spacing w:after="50" w:before="50" w:line="240" w:lineRule="auto"/>
        <w:ind w:left="720" w:right="434" w:firstLine="0"/>
        <w:jc w:val="center"/>
        <w:rPr>
          <w:b w:val="1"/>
        </w:rPr>
      </w:pPr>
      <w:r w:rsidDel="00000000" w:rsidR="00000000" w:rsidRPr="00000000">
        <w:rPr>
          <w:b w:val="1"/>
          <w:rtl w:val="0"/>
        </w:rPr>
        <w:t xml:space="preserve"> ĐỒ ÁN/KHÓA LUẬN/CHUYÊN ĐỀ TỐT NGHIỆP</w:t>
      </w:r>
    </w:p>
    <w:p w:rsidR="00000000" w:rsidDel="00000000" w:rsidP="00000000" w:rsidRDefault="00000000" w:rsidRPr="00000000" w14:paraId="00000022">
      <w:pPr>
        <w:spacing w:after="50" w:before="50" w:line="240" w:lineRule="auto"/>
        <w:ind w:left="720" w:right="434" w:firstLine="0"/>
        <w:jc w:val="center"/>
        <w:rPr>
          <w:b w:val="1"/>
        </w:rPr>
      </w:pPr>
      <w:r w:rsidDel="00000000" w:rsidR="00000000" w:rsidRPr="00000000">
        <w:rPr>
          <w:b w:val="1"/>
          <w:rtl w:val="0"/>
        </w:rPr>
        <w:t xml:space="preserve">(Dùng cho CBHD và nộp cùng báo cáo ĐA/KL/CĐTN của sinh viên)</w:t>
      </w:r>
    </w:p>
    <w:p w:rsidR="00000000" w:rsidDel="00000000" w:rsidP="00000000" w:rsidRDefault="00000000" w:rsidRPr="00000000" w14:paraId="00000023">
      <w:pPr>
        <w:spacing w:after="50" w:before="50" w:line="240" w:lineRule="auto"/>
        <w:ind w:left="1417" w:right="1134" w:firstLine="0"/>
        <w:jc w:val="center"/>
        <w:rPr>
          <w:b w:val="1"/>
        </w:rPr>
      </w:pPr>
      <w:r w:rsidDel="00000000" w:rsidR="00000000" w:rsidRPr="00000000">
        <w:rPr>
          <w:rtl w:val="0"/>
        </w:rPr>
      </w:r>
    </w:p>
    <w:p w:rsidR="00000000" w:rsidDel="00000000" w:rsidP="00000000" w:rsidRDefault="00000000" w:rsidRPr="00000000" w14:paraId="00000024">
      <w:pPr>
        <w:spacing w:after="50" w:before="50" w:line="240" w:lineRule="auto"/>
        <w:jc w:val="center"/>
        <w:rPr>
          <w:sz w:val="24"/>
          <w:szCs w:val="24"/>
        </w:rPr>
      </w:pPr>
      <w:r w:rsidDel="00000000" w:rsidR="00000000" w:rsidRPr="00000000">
        <w:rPr>
          <w:sz w:val="24"/>
          <w:szCs w:val="24"/>
          <w:rtl w:val="0"/>
        </w:rPr>
        <w:t xml:space="preserve">Tên đề tài: Xây Dựng Ứng Dụng Di Động Quản Lý Tài Chính Cá Nhân</w:t>
      </w:r>
    </w:p>
    <w:p w:rsidR="00000000" w:rsidDel="00000000" w:rsidP="00000000" w:rsidRDefault="00000000" w:rsidRPr="00000000" w14:paraId="00000025">
      <w:pPr>
        <w:spacing w:after="50" w:before="50" w:line="240" w:lineRule="auto"/>
        <w:rPr>
          <w:sz w:val="24"/>
          <w:szCs w:val="24"/>
        </w:rPr>
      </w:pPr>
      <w:r w:rsidDel="00000000" w:rsidR="00000000" w:rsidRPr="00000000">
        <w:rPr>
          <w:sz w:val="24"/>
          <w:szCs w:val="24"/>
          <w:rtl w:val="0"/>
        </w:rPr>
        <w:t xml:space="preserve">Giảng viên hướng dẫn: Ths. Nguyễn Hải Triều</w:t>
      </w:r>
    </w:p>
    <w:p w:rsidR="00000000" w:rsidDel="00000000" w:rsidP="00000000" w:rsidRDefault="00000000" w:rsidRPr="00000000" w14:paraId="00000026">
      <w:pPr>
        <w:tabs>
          <w:tab w:val="left" w:leader="none" w:pos="6237"/>
        </w:tabs>
        <w:spacing w:after="50" w:before="50" w:line="240" w:lineRule="auto"/>
        <w:rPr>
          <w:sz w:val="24"/>
          <w:szCs w:val="24"/>
        </w:rPr>
      </w:pPr>
      <w:r w:rsidDel="00000000" w:rsidR="00000000" w:rsidRPr="00000000">
        <w:rPr>
          <w:sz w:val="24"/>
          <w:szCs w:val="24"/>
          <w:rtl w:val="0"/>
        </w:rPr>
        <w:t xml:space="preserve">Sinh viên được hướng dẫn: Nguyễn Duy Thiên </w:t>
        <w:tab/>
        <w:t xml:space="preserve">MSSV: 62131996</w:t>
      </w:r>
    </w:p>
    <w:p w:rsidR="00000000" w:rsidDel="00000000" w:rsidP="00000000" w:rsidRDefault="00000000" w:rsidRPr="00000000" w14:paraId="00000027">
      <w:pPr>
        <w:tabs>
          <w:tab w:val="left" w:leader="none" w:pos="6237"/>
        </w:tabs>
        <w:spacing w:after="50" w:before="50" w:line="240" w:lineRule="auto"/>
        <w:rPr>
          <w:sz w:val="24"/>
          <w:szCs w:val="24"/>
        </w:rPr>
      </w:pPr>
      <w:r w:rsidDel="00000000" w:rsidR="00000000" w:rsidRPr="00000000">
        <w:rPr>
          <w:sz w:val="24"/>
          <w:szCs w:val="24"/>
          <w:rtl w:val="0"/>
        </w:rPr>
        <w:t xml:space="preserve">Khóa: 62</w:t>
        <w:tab/>
        <w:t xml:space="preserve">Ngành: Công nghệ thông tin</w:t>
      </w:r>
    </w:p>
    <w:tbl>
      <w:tblPr>
        <w:tblStyle w:val="Table2"/>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7"/>
        <w:gridCol w:w="1675"/>
        <w:gridCol w:w="3883"/>
        <w:gridCol w:w="2436"/>
        <w:tblGridChange w:id="0">
          <w:tblGrid>
            <w:gridCol w:w="1067"/>
            <w:gridCol w:w="1675"/>
            <w:gridCol w:w="3883"/>
            <w:gridCol w:w="2436"/>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tabs>
                <w:tab w:val="left" w:leader="none" w:pos="6237"/>
              </w:tabs>
              <w:spacing w:after="50" w:before="50" w:line="240" w:lineRule="auto"/>
              <w:jc w:val="center"/>
              <w:rPr>
                <w:b w:val="1"/>
                <w:sz w:val="24"/>
                <w:szCs w:val="24"/>
              </w:rPr>
            </w:pPr>
            <w:r w:rsidDel="00000000" w:rsidR="00000000" w:rsidRPr="00000000">
              <w:rPr>
                <w:b w:val="1"/>
                <w:sz w:val="24"/>
                <w:szCs w:val="24"/>
                <w:rtl w:val="0"/>
              </w:rPr>
              <w:t xml:space="preserve">Lần 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tabs>
                <w:tab w:val="left" w:leader="none" w:pos="6237"/>
              </w:tabs>
              <w:spacing w:after="50" w:before="50" w:line="240" w:lineRule="auto"/>
              <w:jc w:val="center"/>
              <w:rPr>
                <w:b w:val="1"/>
                <w:sz w:val="24"/>
                <w:szCs w:val="24"/>
              </w:rPr>
            </w:pPr>
            <w:r w:rsidDel="00000000" w:rsidR="00000000" w:rsidRPr="00000000">
              <w:rPr>
                <w:b w:val="1"/>
                <w:sz w:val="24"/>
                <w:szCs w:val="24"/>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tabs>
                <w:tab w:val="left" w:leader="none" w:pos="6237"/>
              </w:tabs>
              <w:spacing w:after="50" w:before="50" w:line="240" w:lineRule="auto"/>
              <w:jc w:val="center"/>
              <w:rPr>
                <w:b w:val="1"/>
                <w:sz w:val="24"/>
                <w:szCs w:val="24"/>
              </w:rPr>
            </w:pPr>
            <w:r w:rsidDel="00000000" w:rsidR="00000000" w:rsidRPr="00000000">
              <w:rPr>
                <w:b w:val="1"/>
                <w:sz w:val="24"/>
                <w:szCs w:val="24"/>
                <w:rtl w:val="0"/>
              </w:rPr>
              <w:t xml:space="preserve">Nội dung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tabs>
                <w:tab w:val="left" w:leader="none" w:pos="6237"/>
              </w:tabs>
              <w:spacing w:after="50" w:before="50" w:line="240" w:lineRule="auto"/>
              <w:jc w:val="center"/>
              <w:rPr>
                <w:b w:val="1"/>
                <w:sz w:val="24"/>
                <w:szCs w:val="24"/>
              </w:rPr>
            </w:pPr>
            <w:r w:rsidDel="00000000" w:rsidR="00000000" w:rsidRPr="00000000">
              <w:rPr>
                <w:b w:val="1"/>
                <w:sz w:val="24"/>
                <w:szCs w:val="24"/>
                <w:rtl w:val="0"/>
              </w:rPr>
              <w:t xml:space="preserve">Nhận xét của GVHD</w:t>
            </w:r>
          </w:p>
        </w:tc>
      </w:tr>
      <w:tr>
        <w:trPr>
          <w:cantSplit w:val="0"/>
          <w:trHeight w:val="454"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C">
            <w:pPr>
              <w:tabs>
                <w:tab w:val="left" w:leader="none" w:pos="6237"/>
              </w:tabs>
              <w:spacing w:after="50" w:before="50" w:line="240"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tabs>
                <w:tab w:val="left" w:leader="none" w:pos="6237"/>
              </w:tabs>
              <w:spacing w:after="50" w:before="50" w:line="240" w:lineRule="auto"/>
              <w:jc w:val="center"/>
              <w:rPr>
                <w:sz w:val="24"/>
                <w:szCs w:val="24"/>
              </w:rPr>
            </w:pPr>
            <w:r w:rsidDel="00000000" w:rsidR="00000000" w:rsidRPr="00000000">
              <w:rPr>
                <w:sz w:val="24"/>
                <w:szCs w:val="24"/>
                <w:rtl w:val="0"/>
              </w:rPr>
              <w:t xml:space="preserve">19/02/2024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tabs>
                <w:tab w:val="left" w:leader="none" w:pos="6237"/>
              </w:tabs>
              <w:spacing w:after="50" w:before="50" w:line="240" w:lineRule="auto"/>
              <w:jc w:val="center"/>
              <w:rPr>
                <w:sz w:val="24"/>
                <w:szCs w:val="24"/>
              </w:rPr>
            </w:pPr>
            <w:r w:rsidDel="00000000" w:rsidR="00000000" w:rsidRPr="00000000">
              <w:rPr>
                <w:sz w:val="24"/>
                <w:szCs w:val="24"/>
                <w:rtl w:val="0"/>
              </w:rPr>
              <w:t xml:space="preserve">Tìm hiểu về đề tài, các chức năng thống, phân tích thiết kế 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6237"/>
              </w:tabs>
              <w:spacing w:after="50" w:before="50" w:line="240" w:lineRule="auto"/>
              <w:jc w:val="center"/>
              <w:rPr>
                <w:sz w:val="24"/>
                <w:szCs w:val="24"/>
              </w:rPr>
            </w:pPr>
            <w:r w:rsidDel="00000000" w:rsidR="00000000" w:rsidRPr="00000000">
              <w:rPr>
                <w:sz w:val="24"/>
                <w:szCs w:val="24"/>
                <w:rtl w:val="0"/>
              </w:rPr>
              <w:t xml:space="preserve">Đạt</w:t>
            </w:r>
          </w:p>
        </w:tc>
      </w:tr>
      <w:tr>
        <w:trPr>
          <w:cantSplit w:val="0"/>
          <w:trHeight w:val="454"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tabs>
                <w:tab w:val="left" w:leader="none" w:pos="6237"/>
              </w:tabs>
              <w:spacing w:after="50" w:before="50" w:line="240" w:lineRule="auto"/>
              <w:jc w:val="center"/>
              <w:rPr>
                <w:sz w:val="24"/>
                <w:szCs w:val="24"/>
              </w:rPr>
            </w:pPr>
            <w:r w:rsidDel="00000000" w:rsidR="00000000" w:rsidRPr="00000000">
              <w:rPr>
                <w:sz w:val="24"/>
                <w:szCs w:val="24"/>
                <w:rtl w:val="0"/>
              </w:rPr>
              <w:t xml:space="preserve">12/04/2024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tabs>
                <w:tab w:val="left" w:leader="none" w:pos="6237"/>
              </w:tabs>
              <w:spacing w:after="50" w:before="50" w:line="240" w:lineRule="auto"/>
              <w:jc w:val="center"/>
              <w:rPr>
                <w:sz w:val="24"/>
                <w:szCs w:val="24"/>
              </w:rPr>
            </w:pPr>
            <w:r w:rsidDel="00000000" w:rsidR="00000000" w:rsidRPr="00000000">
              <w:rPr>
                <w:sz w:val="24"/>
                <w:szCs w:val="24"/>
                <w:rtl w:val="0"/>
              </w:rPr>
              <w:t xml:space="preserve">Viết chi tiết báo cáo, làm thêm  chức năng danh mục, filter, theo đổi số dư, chọn tài khoản, màn hình đăng xuất,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tabs>
                <w:tab w:val="left" w:leader="none" w:pos="6237"/>
              </w:tabs>
              <w:spacing w:after="50" w:before="50" w:line="240" w:lineRule="auto"/>
              <w:jc w:val="center"/>
              <w:rPr>
                <w:sz w:val="24"/>
                <w:szCs w:val="24"/>
              </w:rPr>
            </w:pPr>
            <w:r w:rsidDel="00000000" w:rsidR="00000000" w:rsidRPr="00000000">
              <w:rPr>
                <w:sz w:val="24"/>
                <w:szCs w:val="24"/>
                <w:rtl w:val="0"/>
              </w:rPr>
              <w:t xml:space="preserve">Đạt</w:t>
            </w:r>
          </w:p>
        </w:tc>
      </w:tr>
      <w:tr>
        <w:trPr>
          <w:cantSplit w:val="0"/>
          <w:trHeight w:val="454"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tabs>
                <w:tab w:val="left" w:leader="none" w:pos="6237"/>
              </w:tabs>
              <w:spacing w:after="50" w:before="50" w:line="240" w:lineRule="auto"/>
              <w:jc w:val="center"/>
              <w:rPr>
                <w:sz w:val="24"/>
                <w:szCs w:val="24"/>
              </w:rPr>
            </w:pPr>
            <w:r w:rsidDel="00000000" w:rsidR="00000000" w:rsidRPr="00000000">
              <w:rPr>
                <w:sz w:val="24"/>
                <w:szCs w:val="24"/>
                <w:rtl w:val="0"/>
              </w:rPr>
              <w:t xml:space="preserve">04/03/2024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tabs>
                <w:tab w:val="left" w:leader="none" w:pos="6237"/>
              </w:tabs>
              <w:spacing w:after="50" w:before="50" w:line="240" w:lineRule="auto"/>
              <w:jc w:val="center"/>
              <w:rPr>
                <w:sz w:val="24"/>
                <w:szCs w:val="24"/>
              </w:rPr>
            </w:pPr>
            <w:sdt>
              <w:sdtPr>
                <w:tag w:val="goog_rdk_0"/>
              </w:sdtPr>
              <w:sdtContent>
                <w:commentRangeStart w:id="0"/>
              </w:sdtContent>
            </w:sdt>
            <w:r w:rsidDel="00000000" w:rsidR="00000000" w:rsidRPr="00000000">
              <w:rPr>
                <w:sz w:val="24"/>
                <w:szCs w:val="24"/>
                <w:rtl w:val="0"/>
              </w:rPr>
              <w:t xml:space="preserve">Phân tích thiết kế ứng dụng dựa trên hệ qtcsdl nonson sql thống kê, thông báo nhắc nhở người thêm dữ liệu cho app,  api gemini để tạo app chat.</w:t>
            </w:r>
          </w:p>
          <w:p w:rsidR="00000000" w:rsidDel="00000000" w:rsidP="00000000" w:rsidRDefault="00000000" w:rsidRPr="00000000" w14:paraId="00000037">
            <w:pPr>
              <w:tabs>
                <w:tab w:val="left" w:leader="none" w:pos="6237"/>
              </w:tabs>
              <w:spacing w:after="50" w:before="50" w:line="240" w:lineRule="auto"/>
              <w:jc w:val="center"/>
              <w:rPr>
                <w:sz w:val="24"/>
                <w:szCs w:val="24"/>
              </w:rPr>
            </w:pPr>
            <w:r w:rsidDel="00000000" w:rsidR="00000000" w:rsidRPr="00000000">
              <w:rPr>
                <w:sz w:val="24"/>
                <w:szCs w:val="24"/>
                <w:rtl w:val="0"/>
              </w:rPr>
              <w:t xml:space="preserve">Sau khi làm hết các tính năng, tải thử 1 app chat trên CHPLAY, xem thử nó có tính năng khác không thì tham khảo, so sánh với app đã tải về nhà</w:t>
            </w:r>
            <w:commentRangeEnd w:id="0"/>
            <w:r w:rsidDel="00000000" w:rsidR="00000000" w:rsidRPr="00000000">
              <w:commentReference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tabs>
                <w:tab w:val="left" w:leader="none" w:pos="6237"/>
              </w:tabs>
              <w:spacing w:after="50" w:before="50" w:line="240" w:lineRule="auto"/>
              <w:jc w:val="center"/>
              <w:rPr>
                <w:sz w:val="24"/>
                <w:szCs w:val="24"/>
              </w:rPr>
            </w:pPr>
            <w:r w:rsidDel="00000000" w:rsidR="00000000" w:rsidRPr="00000000">
              <w:rPr>
                <w:rtl w:val="0"/>
              </w:rPr>
            </w:r>
          </w:p>
        </w:tc>
      </w:tr>
      <w:tr>
        <w:trPr>
          <w:cantSplit w:val="0"/>
          <w:trHeight w:val="454"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tabs>
                <w:tab w:val="left" w:leader="none" w:pos="6237"/>
              </w:tabs>
              <w:spacing w:after="50" w:before="50" w:line="240" w:lineRule="auto"/>
              <w:jc w:val="center"/>
              <w:rPr>
                <w:sz w:val="24"/>
                <w:szCs w:val="24"/>
              </w:rPr>
            </w:pPr>
            <w:r w:rsidDel="00000000" w:rsidR="00000000" w:rsidRPr="00000000">
              <w:rPr>
                <w:sz w:val="24"/>
                <w:szCs w:val="24"/>
                <w:rtl w:val="0"/>
              </w:rPr>
              <w:t xml:space="preserve">11/03/2024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tabs>
                <w:tab w:val="left" w:leader="none" w:pos="6237"/>
              </w:tabs>
              <w:spacing w:after="50" w:before="50" w:line="240" w:lineRule="auto"/>
              <w:jc w:val="center"/>
              <w:rPr>
                <w:sz w:val="24"/>
                <w:szCs w:val="24"/>
              </w:rPr>
            </w:pPr>
            <w:r w:rsidDel="00000000" w:rsidR="00000000" w:rsidRPr="00000000">
              <w:rPr>
                <w:sz w:val="24"/>
                <w:szCs w:val="24"/>
                <w:rtl w:val="0"/>
              </w:rPr>
              <w:t xml:space="preserve">Thiết kế giao diện Trang chủ</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tabs>
                <w:tab w:val="left" w:leader="none" w:pos="6237"/>
              </w:tabs>
              <w:spacing w:after="50" w:before="50" w:line="240" w:lineRule="auto"/>
              <w:jc w:val="center"/>
              <w:rPr>
                <w:sz w:val="24"/>
                <w:szCs w:val="24"/>
              </w:rPr>
            </w:pPr>
            <w:r w:rsidDel="00000000" w:rsidR="00000000" w:rsidRPr="00000000">
              <w:rPr>
                <w:rtl w:val="0"/>
              </w:rPr>
            </w:r>
          </w:p>
        </w:tc>
      </w:tr>
      <w:tr>
        <w:trPr>
          <w:cantSplit w:val="0"/>
          <w:trHeight w:val="22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tabs>
                <w:tab w:val="left" w:leader="none" w:pos="1464"/>
              </w:tabs>
              <w:spacing w:after="50" w:before="50" w:line="24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Kiểm tra giữa tiến độ của trưởng Bộ môn</w:t>
            </w:r>
          </w:p>
        </w:tc>
      </w:tr>
      <w:tr>
        <w:trPr>
          <w:cantSplit w:val="0"/>
          <w:trHeight w:val="39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tabs>
                <w:tab w:val="left" w:leader="none" w:pos="6237"/>
              </w:tabs>
              <w:spacing w:after="50" w:before="50" w:line="240" w:lineRule="auto"/>
              <w:jc w:val="center"/>
              <w:rPr>
                <w:sz w:val="24"/>
                <w:szCs w:val="24"/>
              </w:rPr>
            </w:pPr>
            <w:r w:rsidDel="00000000" w:rsidR="00000000" w:rsidRPr="00000000">
              <w:rPr>
                <w:sz w:val="24"/>
                <w:szCs w:val="24"/>
                <w:rtl w:val="0"/>
              </w:rPr>
              <w:t xml:space="preserve">Ngày kiểm tra:</w:t>
            </w:r>
          </w:p>
          <w:p w:rsidR="00000000" w:rsidDel="00000000" w:rsidP="00000000" w:rsidRDefault="00000000" w:rsidRPr="00000000" w14:paraId="00000042">
            <w:pPr>
              <w:tabs>
                <w:tab w:val="left" w:leader="none" w:pos="6237"/>
              </w:tabs>
              <w:spacing w:after="50" w:before="50" w:line="240" w:lineRule="auto"/>
              <w:jc w:val="center"/>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tabs>
                <w:tab w:val="left" w:leader="none" w:pos="6237"/>
              </w:tabs>
              <w:spacing w:after="50" w:before="50" w:line="240" w:lineRule="auto"/>
              <w:rPr>
                <w:sz w:val="24"/>
                <w:szCs w:val="24"/>
              </w:rPr>
            </w:pPr>
            <w:r w:rsidDel="00000000" w:rsidR="00000000" w:rsidRPr="00000000">
              <w:rPr>
                <w:sz w:val="24"/>
                <w:szCs w:val="24"/>
                <w:rtl w:val="0"/>
              </w:rPr>
              <w:t xml:space="preserve">Đánh giá công việc hoàn thành: …..%</w:t>
            </w:r>
          </w:p>
          <w:p w:rsidR="00000000" w:rsidDel="00000000" w:rsidP="00000000" w:rsidRDefault="00000000" w:rsidRPr="00000000" w14:paraId="00000045">
            <w:pPr>
              <w:tabs>
                <w:tab w:val="left" w:leader="none" w:pos="6237"/>
              </w:tabs>
              <w:spacing w:after="50" w:before="50" w:line="240" w:lineRule="auto"/>
              <w:rPr>
                <w:sz w:val="24"/>
                <w:szCs w:val="24"/>
              </w:rPr>
            </w:pPr>
            <w:r w:rsidDel="00000000" w:rsidR="00000000" w:rsidRPr="00000000">
              <w:rPr>
                <w:sz w:val="24"/>
                <w:szCs w:val="24"/>
                <w:rtl w:val="0"/>
              </w:rPr>
              <w:t xml:space="preserve">Được tiếp tục: </w:t>
            </w:r>
            <w:r w:rsidDel="00000000" w:rsidR="00000000" w:rsidRPr="00000000">
              <w:rPr>
                <w:sz w:val="24"/>
                <w:szCs w:val="24"/>
                <w:rtl w:val="0"/>
              </w:rPr>
              <w:t xml:space="preserve">€     Không tiếp tục: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tabs>
                <w:tab w:val="left" w:leader="none" w:pos="6237"/>
              </w:tabs>
              <w:spacing w:after="50" w:before="50" w:line="240" w:lineRule="auto"/>
              <w:jc w:val="center"/>
              <w:rPr>
                <w:sz w:val="24"/>
                <w:szCs w:val="24"/>
              </w:rPr>
            </w:pPr>
            <w:r w:rsidDel="00000000" w:rsidR="00000000" w:rsidRPr="00000000">
              <w:rPr>
                <w:sz w:val="24"/>
                <w:szCs w:val="24"/>
                <w:rtl w:val="0"/>
              </w:rPr>
              <w:t xml:space="preserve">Ký tên ……………………….</w:t>
            </w:r>
          </w:p>
        </w:tc>
      </w:tr>
      <w:tr>
        <w:trPr>
          <w:cantSplit w:val="0"/>
          <w:trHeight w:val="45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tabs>
                <w:tab w:val="left" w:leader="none" w:pos="6237"/>
              </w:tabs>
              <w:spacing w:after="50" w:before="50"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tabs>
                <w:tab w:val="left" w:leader="none" w:pos="6237"/>
              </w:tabs>
              <w:spacing w:after="50" w:before="5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tabs>
                <w:tab w:val="left" w:leader="none" w:pos="6237"/>
              </w:tabs>
              <w:spacing w:after="50" w:before="50" w:line="240" w:lineRule="auto"/>
              <w:jc w:val="center"/>
              <w:rPr>
                <w:sz w:val="24"/>
                <w:szCs w:val="24"/>
              </w:rPr>
            </w:pPr>
            <w:r w:rsidDel="00000000" w:rsidR="00000000" w:rsidRPr="00000000">
              <w:rPr>
                <w:rtl w:val="0"/>
              </w:rPr>
            </w:r>
          </w:p>
        </w:tc>
      </w:tr>
      <w:tr>
        <w:trPr>
          <w:cantSplit w:val="0"/>
          <w:trHeight w:val="45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tabs>
                <w:tab w:val="left" w:leader="none" w:pos="6237"/>
              </w:tabs>
              <w:spacing w:after="50" w:before="50"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tabs>
                <w:tab w:val="left" w:leader="none" w:pos="6237"/>
              </w:tabs>
              <w:spacing w:after="50" w:before="5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tabs>
                <w:tab w:val="left" w:leader="none" w:pos="6237"/>
              </w:tabs>
              <w:spacing w:after="50" w:before="50" w:line="240" w:lineRule="auto"/>
              <w:jc w:val="center"/>
              <w:rPr>
                <w:sz w:val="24"/>
                <w:szCs w:val="24"/>
              </w:rPr>
            </w:pPr>
            <w:r w:rsidDel="00000000" w:rsidR="00000000" w:rsidRPr="00000000">
              <w:rPr>
                <w:rtl w:val="0"/>
              </w:rPr>
            </w:r>
          </w:p>
        </w:tc>
      </w:tr>
      <w:tr>
        <w:trPr>
          <w:cantSplit w:val="0"/>
          <w:trHeight w:val="45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tabs>
                <w:tab w:val="left" w:leader="none" w:pos="6237"/>
              </w:tabs>
              <w:spacing w:after="50" w:before="50"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tabs>
                <w:tab w:val="left" w:leader="none" w:pos="6237"/>
              </w:tabs>
              <w:spacing w:after="50" w:before="5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tabs>
                <w:tab w:val="left" w:leader="none" w:pos="6237"/>
              </w:tabs>
              <w:spacing w:after="50" w:before="50" w:line="240" w:lineRule="auto"/>
              <w:jc w:val="center"/>
              <w:rPr>
                <w:sz w:val="24"/>
                <w:szCs w:val="24"/>
              </w:rPr>
            </w:pPr>
            <w:r w:rsidDel="00000000" w:rsidR="00000000" w:rsidRPr="00000000">
              <w:rPr>
                <w:rtl w:val="0"/>
              </w:rPr>
            </w:r>
          </w:p>
        </w:tc>
      </w:tr>
      <w:tr>
        <w:trPr>
          <w:cantSplit w:val="0"/>
          <w:trHeight w:val="45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tabs>
                <w:tab w:val="left" w:leader="none" w:pos="6237"/>
              </w:tabs>
              <w:spacing w:after="50" w:before="50"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tabs>
                <w:tab w:val="left" w:leader="none" w:pos="6237"/>
              </w:tabs>
              <w:spacing w:after="50" w:before="5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tabs>
                <w:tab w:val="left" w:leader="none" w:pos="6237"/>
              </w:tabs>
              <w:spacing w:after="50" w:before="50" w:line="240" w:lineRule="auto"/>
              <w:jc w:val="center"/>
              <w:rPr>
                <w:sz w:val="24"/>
                <w:szCs w:val="24"/>
              </w:rPr>
            </w:pPr>
            <w:r w:rsidDel="00000000" w:rsidR="00000000" w:rsidRPr="00000000">
              <w:rPr>
                <w:rtl w:val="0"/>
              </w:rPr>
            </w:r>
          </w:p>
        </w:tc>
      </w:tr>
    </w:tbl>
    <w:p w:rsidR="00000000" w:rsidDel="00000000" w:rsidP="00000000" w:rsidRDefault="00000000" w:rsidRPr="00000000" w14:paraId="00000057">
      <w:pPr>
        <w:tabs>
          <w:tab w:val="left" w:leader="none" w:pos="6237"/>
        </w:tabs>
        <w:spacing w:after="50" w:before="50" w:line="240" w:lineRule="auto"/>
        <w:rPr>
          <w:sz w:val="24"/>
          <w:szCs w:val="24"/>
        </w:rPr>
      </w:pPr>
      <w:r w:rsidDel="00000000" w:rsidR="00000000" w:rsidRPr="00000000">
        <w:rPr>
          <w:rtl w:val="0"/>
        </w:rPr>
      </w:r>
    </w:p>
    <w:p w:rsidR="00000000" w:rsidDel="00000000" w:rsidP="00000000" w:rsidRDefault="00000000" w:rsidRPr="00000000" w14:paraId="00000058">
      <w:pPr>
        <w:spacing w:after="50" w:before="50" w:line="240" w:lineRule="auto"/>
        <w:jc w:val="both"/>
        <w:rPr>
          <w:sz w:val="24"/>
          <w:szCs w:val="24"/>
        </w:rPr>
      </w:pPr>
      <w:r w:rsidDel="00000000" w:rsidR="00000000" w:rsidRPr="00000000">
        <w:rPr>
          <w:sz w:val="24"/>
          <w:szCs w:val="24"/>
          <w:rtl w:val="0"/>
        </w:rPr>
        <w:t xml:space="preserve">Nhận xét chung (sau khi sinh viên hoàn thành ĐA/KL/CĐTN):</w:t>
      </w:r>
    </w:p>
    <w:p w:rsidR="00000000" w:rsidDel="00000000" w:rsidP="00000000" w:rsidRDefault="00000000" w:rsidRPr="00000000" w14:paraId="00000059">
      <w:pPr>
        <w:tabs>
          <w:tab w:val="left" w:leader="none" w:pos="3119"/>
          <w:tab w:val="left" w:leader="none" w:pos="6521"/>
        </w:tabs>
        <w:spacing w:after="50" w:before="50" w:line="240" w:lineRule="auto"/>
        <w:rPr>
          <w:sz w:val="24"/>
          <w:szCs w:val="24"/>
        </w:rPr>
      </w:pPr>
      <w:r w:rsidDel="00000000" w:rsidR="00000000" w:rsidRPr="00000000">
        <w:rPr>
          <w:sz w:val="24"/>
          <w:szCs w:val="24"/>
          <w:rtl w:val="0"/>
        </w:rPr>
        <w:t xml:space="preserve">Điểm hình thức: 9/10 </w:t>
        <w:tab/>
        <w:t xml:space="preserve">Điểm nội dung: 9/10</w:t>
        <w:tab/>
        <w:t xml:space="preserve"> Điểm tổng kết: 9/10</w:t>
      </w:r>
    </w:p>
    <w:p w:rsidR="00000000" w:rsidDel="00000000" w:rsidP="00000000" w:rsidRDefault="00000000" w:rsidRPr="00000000" w14:paraId="0000005A">
      <w:pPr>
        <w:tabs>
          <w:tab w:val="left" w:leader="none" w:pos="3119"/>
          <w:tab w:val="left" w:leader="none" w:pos="6521"/>
        </w:tabs>
        <w:spacing w:after="50" w:before="50" w:line="240" w:lineRule="auto"/>
        <w:rPr>
          <w:sz w:val="24"/>
          <w:szCs w:val="24"/>
        </w:rPr>
      </w:pPr>
      <w:r w:rsidDel="00000000" w:rsidR="00000000" w:rsidRPr="00000000">
        <w:rPr>
          <w:sz w:val="24"/>
          <w:szCs w:val="24"/>
          <w:rtl w:val="0"/>
        </w:rPr>
        <w:t xml:space="preserve">+ Đối với ĐA/KLTN:</w:t>
      </w:r>
    </w:p>
    <w:p w:rsidR="00000000" w:rsidDel="00000000" w:rsidP="00000000" w:rsidRDefault="00000000" w:rsidRPr="00000000" w14:paraId="0000005B">
      <w:pPr>
        <w:tabs>
          <w:tab w:val="left" w:leader="none" w:pos="3119"/>
        </w:tabs>
        <w:spacing w:after="50" w:before="50" w:line="360" w:lineRule="auto"/>
        <w:rPr>
          <w:sz w:val="24"/>
          <w:szCs w:val="24"/>
        </w:rPr>
      </w:pPr>
      <w:r w:rsidDel="00000000" w:rsidR="00000000" w:rsidRPr="00000000">
        <w:rPr>
          <w:sz w:val="24"/>
          <w:szCs w:val="24"/>
          <w:rtl w:val="0"/>
        </w:rPr>
        <w:t xml:space="preserve">Kết luận sinh viên: </w:t>
        <w:tab/>
        <w:t xml:space="preserve">Được bảo vệ: </w:t>
      </w:r>
      <w:r w:rsidDel="00000000" w:rsidR="00000000" w:rsidRPr="00000000">
        <w:rPr>
          <w:sz w:val="24"/>
          <w:szCs w:val="24"/>
          <w:rtl w:val="0"/>
        </w:rPr>
        <w:t xml:space="preserve">🗹 </w:t>
        <w:tab/>
        <w:t xml:space="preserve">Không được bảo vệ: </w:t>
      </w:r>
      <w:r w:rsidDel="00000000" w:rsidR="00000000" w:rsidRPr="00000000">
        <w:rPr>
          <w:sz w:val="24"/>
          <w:szCs w:val="24"/>
          <w:rtl w:val="0"/>
        </w:rPr>
        <w:t xml:space="preserve">€</w:t>
      </w:r>
    </w:p>
    <w:p w:rsidR="00000000" w:rsidDel="00000000" w:rsidP="00000000" w:rsidRDefault="00000000" w:rsidRPr="00000000" w14:paraId="0000005C">
      <w:pPr>
        <w:tabs>
          <w:tab w:val="left" w:leader="none" w:pos="3119"/>
        </w:tabs>
        <w:spacing w:after="50" w:before="50" w:line="360" w:lineRule="auto"/>
        <w:rPr>
          <w:sz w:val="24"/>
          <w:szCs w:val="24"/>
        </w:rPr>
      </w:pPr>
      <w:r w:rsidDel="00000000" w:rsidR="00000000" w:rsidRPr="00000000">
        <w:rPr>
          <w:sz w:val="24"/>
          <w:szCs w:val="24"/>
          <w:rtl w:val="0"/>
        </w:rPr>
        <w:tab/>
        <w:tab/>
        <w:tab/>
        <w:t xml:space="preserve">Khánh Hòa, ngày…….tháng 07 năm 2021</w:t>
      </w:r>
    </w:p>
    <w:p w:rsidR="00000000" w:rsidDel="00000000" w:rsidP="00000000" w:rsidRDefault="00000000" w:rsidRPr="00000000" w14:paraId="0000005D">
      <w:pPr>
        <w:spacing w:after="50" w:before="50" w:line="360" w:lineRule="auto"/>
        <w:rPr>
          <w:sz w:val="24"/>
          <w:szCs w:val="24"/>
        </w:rPr>
      </w:pPr>
      <w:r w:rsidDel="00000000" w:rsidR="00000000" w:rsidRPr="00000000">
        <w:rPr>
          <w:sz w:val="24"/>
          <w:szCs w:val="24"/>
          <w:rtl w:val="0"/>
        </w:rPr>
        <w:tab/>
        <w:tab/>
        <w:tab/>
        <w:tab/>
        <w:tab/>
        <w:tab/>
        <w:tab/>
        <w:t xml:space="preserve">Cán bộ hướng dẫn </w:t>
      </w:r>
    </w:p>
    <w:p w:rsidR="00000000" w:rsidDel="00000000" w:rsidP="00000000" w:rsidRDefault="00000000" w:rsidRPr="00000000" w14:paraId="0000005E">
      <w:pPr>
        <w:spacing w:after="50" w:before="50" w:line="240" w:lineRule="auto"/>
        <w:ind w:left="4320" w:firstLine="720"/>
        <w:rPr>
          <w:sz w:val="24"/>
          <w:szCs w:val="24"/>
        </w:rPr>
      </w:pPr>
      <w:r w:rsidDel="00000000" w:rsidR="00000000" w:rsidRPr="00000000">
        <w:rPr>
          <w:sz w:val="24"/>
          <w:szCs w:val="24"/>
          <w:rtl w:val="0"/>
        </w:rPr>
        <w:t xml:space="preserve">(Ký và ghi rõ họ tên)</w:t>
      </w:r>
    </w:p>
    <w:p w:rsidR="00000000" w:rsidDel="00000000" w:rsidP="00000000" w:rsidRDefault="00000000" w:rsidRPr="00000000" w14:paraId="0000005F">
      <w:pPr>
        <w:spacing w:after="50" w:before="50" w:line="240" w:lineRule="auto"/>
        <w:ind w:left="4320" w:firstLine="720"/>
        <w:rPr>
          <w:sz w:val="24"/>
          <w:szCs w:val="24"/>
        </w:rPr>
      </w:pPr>
      <w:r w:rsidDel="00000000" w:rsidR="00000000" w:rsidRPr="00000000">
        <w:rPr>
          <w:rtl w:val="0"/>
        </w:rPr>
      </w:r>
    </w:p>
    <w:p w:rsidR="00000000" w:rsidDel="00000000" w:rsidP="00000000" w:rsidRDefault="00000000" w:rsidRPr="00000000" w14:paraId="00000060">
      <w:pPr>
        <w:spacing w:after="50" w:before="50" w:line="240" w:lineRule="auto"/>
        <w:ind w:left="4320" w:firstLine="720"/>
        <w:rPr>
          <w:sz w:val="24"/>
          <w:szCs w:val="24"/>
        </w:rPr>
      </w:pPr>
      <w:r w:rsidDel="00000000" w:rsidR="00000000" w:rsidRPr="00000000">
        <w:rPr>
          <w:rtl w:val="0"/>
        </w:rPr>
      </w:r>
    </w:p>
    <w:p w:rsidR="00000000" w:rsidDel="00000000" w:rsidP="00000000" w:rsidRDefault="00000000" w:rsidRPr="00000000" w14:paraId="00000061">
      <w:pPr>
        <w:spacing w:after="50" w:before="50" w:line="240" w:lineRule="auto"/>
        <w:ind w:left="4320" w:firstLine="720"/>
        <w:rPr>
          <w:sz w:val="24"/>
          <w:szCs w:val="24"/>
        </w:rPr>
      </w:pPr>
      <w:r w:rsidDel="00000000" w:rsidR="00000000" w:rsidRPr="00000000">
        <w:rPr>
          <w:rtl w:val="0"/>
        </w:rPr>
      </w:r>
    </w:p>
    <w:p w:rsidR="00000000" w:rsidDel="00000000" w:rsidP="00000000" w:rsidRDefault="00000000" w:rsidRPr="00000000" w14:paraId="00000062">
      <w:pPr>
        <w:spacing w:after="50" w:before="50" w:line="240" w:lineRule="auto"/>
        <w:ind w:left="4320" w:firstLine="720"/>
        <w:rPr>
          <w:sz w:val="24"/>
          <w:szCs w:val="24"/>
        </w:rPr>
      </w:pPr>
      <w:r w:rsidDel="00000000" w:rsidR="00000000" w:rsidRPr="00000000">
        <w:rPr>
          <w:sz w:val="24"/>
          <w:szCs w:val="24"/>
          <w:rtl w:val="0"/>
        </w:rPr>
        <w:t xml:space="preserve">Nguyễn Hải Triều</w:t>
      </w:r>
    </w:p>
    <w:p w:rsidR="00000000" w:rsidDel="00000000" w:rsidP="00000000" w:rsidRDefault="00000000" w:rsidRPr="00000000" w14:paraId="0000006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tabs>
          <w:tab w:val="center" w:leader="none" w:pos="6380"/>
        </w:tabs>
        <w:spacing w:after="120" w:before="120" w:line="240" w:lineRule="auto"/>
        <w:jc w:val="both"/>
        <w:rPr>
          <w:b w:val="1"/>
          <w:sz w:val="24"/>
          <w:szCs w:val="24"/>
        </w:rPr>
      </w:pPr>
      <w:r w:rsidDel="00000000" w:rsidR="00000000" w:rsidRPr="00000000">
        <w:rPr>
          <w:b w:val="1"/>
          <w:sz w:val="24"/>
          <w:szCs w:val="24"/>
          <w:rtl w:val="0"/>
        </w:rPr>
        <w:t xml:space="preserve">TRƯỜNG ĐẠI HỌC NHA TRANG</w:t>
      </w:r>
    </w:p>
    <w:p w:rsidR="00000000" w:rsidDel="00000000" w:rsidP="00000000" w:rsidRDefault="00000000" w:rsidRPr="00000000" w14:paraId="00000065">
      <w:pPr>
        <w:tabs>
          <w:tab w:val="center" w:leader="none" w:pos="4510"/>
        </w:tabs>
        <w:spacing w:after="0" w:before="120" w:line="240" w:lineRule="auto"/>
        <w:jc w:val="both"/>
        <w:rPr>
          <w:b w:val="1"/>
          <w:sz w:val="24"/>
          <w:szCs w:val="24"/>
        </w:rPr>
      </w:pPr>
      <w:r w:rsidDel="00000000" w:rsidR="00000000" w:rsidRPr="00000000">
        <w:rPr>
          <w:b w:val="1"/>
          <w:sz w:val="24"/>
          <w:szCs w:val="24"/>
          <w:rtl w:val="0"/>
        </w:rPr>
        <w:t xml:space="preserve">Khoa Công Nghệ Thông Tin</w:t>
      </w:r>
    </w:p>
    <w:p w:rsidR="00000000" w:rsidDel="00000000" w:rsidP="00000000" w:rsidRDefault="00000000" w:rsidRPr="00000000" w14:paraId="00000066">
      <w:pPr>
        <w:tabs>
          <w:tab w:val="center" w:leader="none" w:pos="4510"/>
        </w:tabs>
        <w:spacing w:after="0" w:before="120" w:line="240" w:lineRule="auto"/>
        <w:jc w:val="center"/>
        <w:rPr>
          <w:b w:val="1"/>
        </w:rPr>
      </w:pPr>
      <w:r w:rsidDel="00000000" w:rsidR="00000000" w:rsidRPr="00000000">
        <w:rPr>
          <w:b w:val="1"/>
          <w:rtl w:val="0"/>
        </w:rPr>
        <w:t xml:space="preserve">PHIẾU CHẤM ĐIỂM ĐỒ ÁN/ KHÓA LUẬN TỐT NGHIỆP</w:t>
      </w:r>
    </w:p>
    <w:p w:rsidR="00000000" w:rsidDel="00000000" w:rsidP="00000000" w:rsidRDefault="00000000" w:rsidRPr="00000000" w14:paraId="00000067">
      <w:pPr>
        <w:tabs>
          <w:tab w:val="center" w:leader="none" w:pos="4510"/>
        </w:tabs>
        <w:spacing w:after="0" w:before="60" w:line="240" w:lineRule="auto"/>
        <w:jc w:val="center"/>
        <w:rPr>
          <w:b w:val="1"/>
          <w:i w:val="1"/>
          <w:sz w:val="24"/>
          <w:szCs w:val="24"/>
        </w:rPr>
      </w:pPr>
      <w:r w:rsidDel="00000000" w:rsidR="00000000" w:rsidRPr="00000000">
        <w:rPr>
          <w:b w:val="1"/>
          <w:i w:val="1"/>
          <w:sz w:val="24"/>
          <w:szCs w:val="24"/>
          <w:rtl w:val="0"/>
        </w:rPr>
        <w:t xml:space="preserve">(Dành cho cán bộ chấm phản biện)</w:t>
      </w:r>
    </w:p>
    <w:p w:rsidR="00000000" w:rsidDel="00000000" w:rsidP="00000000" w:rsidRDefault="00000000" w:rsidRPr="00000000" w14:paraId="00000068">
      <w:pPr>
        <w:tabs>
          <w:tab w:val="left" w:leader="none" w:pos="9355"/>
        </w:tabs>
        <w:spacing w:after="120" w:before="120" w:line="240" w:lineRule="auto"/>
        <w:jc w:val="center"/>
        <w:rPr>
          <w:sz w:val="24"/>
          <w:szCs w:val="24"/>
        </w:rPr>
      </w:pPr>
      <w:r w:rsidDel="00000000" w:rsidR="00000000" w:rsidRPr="00000000">
        <w:rPr>
          <w:sz w:val="24"/>
          <w:szCs w:val="24"/>
          <w:rtl w:val="0"/>
        </w:rPr>
        <w:t xml:space="preserve">Tên đề tài: Xây Dựng Ứng Dụng Di Động Quản Lý Tài Chính Cá Nhân</w:t>
      </w:r>
    </w:p>
    <w:p w:rsidR="00000000" w:rsidDel="00000000" w:rsidP="00000000" w:rsidRDefault="00000000" w:rsidRPr="00000000" w14:paraId="00000069">
      <w:pPr>
        <w:tabs>
          <w:tab w:val="left" w:leader="none" w:pos="9355"/>
        </w:tabs>
        <w:spacing w:after="120" w:before="120" w:line="240" w:lineRule="auto"/>
        <w:rPr>
          <w:sz w:val="24"/>
          <w:szCs w:val="24"/>
        </w:rPr>
      </w:pPr>
      <w:r w:rsidDel="00000000" w:rsidR="00000000" w:rsidRPr="00000000">
        <w:rPr>
          <w:sz w:val="24"/>
          <w:szCs w:val="24"/>
          <w:rtl w:val="0"/>
        </w:rPr>
        <w:t xml:space="preserve">Chuyên ngành: Công nghệ thông tin.</w:t>
      </w:r>
    </w:p>
    <w:p w:rsidR="00000000" w:rsidDel="00000000" w:rsidP="00000000" w:rsidRDefault="00000000" w:rsidRPr="00000000" w14:paraId="0000006A">
      <w:pPr>
        <w:tabs>
          <w:tab w:val="left" w:leader="none" w:pos="5103"/>
          <w:tab w:val="left" w:leader="none" w:pos="9355"/>
        </w:tabs>
        <w:spacing w:after="120" w:before="120" w:line="240" w:lineRule="auto"/>
        <w:rPr>
          <w:sz w:val="24"/>
          <w:szCs w:val="24"/>
        </w:rPr>
      </w:pPr>
      <w:r w:rsidDel="00000000" w:rsidR="00000000" w:rsidRPr="00000000">
        <w:rPr>
          <w:sz w:val="24"/>
          <w:szCs w:val="24"/>
          <w:rtl w:val="0"/>
        </w:rPr>
        <w:t xml:space="preserve">Họ và tên sinh viên: Nguyễn Duy Thiên</w:t>
        <w:tab/>
        <w:t xml:space="preserve">Mã sinh viên: 62131996</w:t>
      </w:r>
    </w:p>
    <w:p w:rsidR="00000000" w:rsidDel="00000000" w:rsidP="00000000" w:rsidRDefault="00000000" w:rsidRPr="00000000" w14:paraId="0000006B">
      <w:pPr>
        <w:tabs>
          <w:tab w:val="left" w:leader="none" w:pos="9355"/>
        </w:tabs>
        <w:spacing w:after="120" w:before="120" w:line="240" w:lineRule="auto"/>
        <w:rPr>
          <w:sz w:val="24"/>
          <w:szCs w:val="24"/>
        </w:rPr>
      </w:pPr>
      <w:r w:rsidDel="00000000" w:rsidR="00000000" w:rsidRPr="00000000">
        <w:rPr>
          <w:sz w:val="24"/>
          <w:szCs w:val="24"/>
          <w:rtl w:val="0"/>
        </w:rPr>
        <w:t xml:space="preserve">Người phản biện (học hàm, học vị, họ và tên): </w:t>
      </w:r>
    </w:p>
    <w:p w:rsidR="00000000" w:rsidDel="00000000" w:rsidP="00000000" w:rsidRDefault="00000000" w:rsidRPr="00000000" w14:paraId="0000006C">
      <w:pPr>
        <w:tabs>
          <w:tab w:val="left" w:leader="none" w:pos="9355"/>
        </w:tabs>
        <w:spacing w:after="120" w:before="120" w:line="240" w:lineRule="auto"/>
        <w:rPr>
          <w:sz w:val="24"/>
          <w:szCs w:val="24"/>
        </w:rPr>
      </w:pPr>
      <w:r w:rsidDel="00000000" w:rsidR="00000000" w:rsidRPr="00000000">
        <w:rPr>
          <w:sz w:val="24"/>
          <w:szCs w:val="24"/>
          <w:rtl w:val="0"/>
        </w:rPr>
        <w:tab/>
      </w:r>
    </w:p>
    <w:p w:rsidR="00000000" w:rsidDel="00000000" w:rsidP="00000000" w:rsidRDefault="00000000" w:rsidRPr="00000000" w14:paraId="0000006D">
      <w:pPr>
        <w:tabs>
          <w:tab w:val="left" w:leader="none" w:pos="9355"/>
        </w:tabs>
        <w:spacing w:after="120" w:before="120" w:line="240" w:lineRule="auto"/>
        <w:rPr>
          <w:sz w:val="24"/>
          <w:szCs w:val="24"/>
        </w:rPr>
      </w:pPr>
      <w:r w:rsidDel="00000000" w:rsidR="00000000" w:rsidRPr="00000000">
        <w:rPr>
          <w:sz w:val="24"/>
          <w:szCs w:val="24"/>
          <w:rtl w:val="0"/>
        </w:rPr>
        <w:tab/>
      </w:r>
    </w:p>
    <w:p w:rsidR="00000000" w:rsidDel="00000000" w:rsidP="00000000" w:rsidRDefault="00000000" w:rsidRPr="00000000" w14:paraId="0000006E">
      <w:pPr>
        <w:tabs>
          <w:tab w:val="left" w:leader="none" w:pos="9355"/>
        </w:tabs>
        <w:spacing w:after="60" w:before="120" w:line="240" w:lineRule="auto"/>
        <w:rPr>
          <w:sz w:val="24"/>
          <w:szCs w:val="24"/>
        </w:rPr>
      </w:pPr>
      <w:r w:rsidDel="00000000" w:rsidR="00000000" w:rsidRPr="00000000">
        <w:rPr>
          <w:sz w:val="24"/>
          <w:szCs w:val="24"/>
          <w:rtl w:val="0"/>
        </w:rPr>
        <w:t xml:space="preserve">Cơ quan công tác: </w:t>
        <w:tab/>
      </w:r>
    </w:p>
    <w:p w:rsidR="00000000" w:rsidDel="00000000" w:rsidP="00000000" w:rsidRDefault="00000000" w:rsidRPr="00000000" w14:paraId="0000006F">
      <w:pPr>
        <w:tabs>
          <w:tab w:val="center" w:leader="none" w:pos="4510"/>
        </w:tabs>
        <w:spacing w:after="80" w:before="180" w:line="240" w:lineRule="auto"/>
        <w:jc w:val="center"/>
        <w:rPr>
          <w:b w:val="1"/>
          <w:sz w:val="24"/>
          <w:szCs w:val="24"/>
        </w:rPr>
      </w:pPr>
      <w:r w:rsidDel="00000000" w:rsidR="00000000" w:rsidRPr="00000000">
        <w:rPr>
          <w:b w:val="1"/>
          <w:sz w:val="24"/>
          <w:szCs w:val="24"/>
          <w:rtl w:val="0"/>
        </w:rPr>
        <w:t xml:space="preserve">Phần đánh giá và cho điểm của người phản biện (tính theo thang điểm 10)</w:t>
      </w:r>
    </w:p>
    <w:tbl>
      <w:tblPr>
        <w:tblStyle w:val="Table3"/>
        <w:tblW w:w="94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837"/>
        <w:gridCol w:w="1471"/>
        <w:gridCol w:w="1417"/>
        <w:gridCol w:w="1435"/>
        <w:gridCol w:w="1491"/>
        <w:gridCol w:w="713"/>
        <w:tblGridChange w:id="0">
          <w:tblGrid>
            <w:gridCol w:w="2103"/>
            <w:gridCol w:w="837"/>
            <w:gridCol w:w="1471"/>
            <w:gridCol w:w="1417"/>
            <w:gridCol w:w="1435"/>
            <w:gridCol w:w="1491"/>
            <w:gridCol w:w="713"/>
          </w:tblGrid>
        </w:tblGridChange>
      </w:tblGrid>
      <w:tr>
        <w:trPr>
          <w:cantSplit w:val="0"/>
          <w:tblHeader w:val="0"/>
        </w:trPr>
        <w:tc>
          <w:tcPr>
            <w:vMerge w:val="restart"/>
            <w:shd w:fill="auto" w:val="clear"/>
            <w:vAlign w:val="center"/>
          </w:tcPr>
          <w:p w:rsidR="00000000" w:rsidDel="00000000" w:rsidP="00000000" w:rsidRDefault="00000000" w:rsidRPr="00000000" w14:paraId="00000070">
            <w:pPr>
              <w:spacing w:after="0" w:before="120" w:line="240" w:lineRule="auto"/>
              <w:jc w:val="center"/>
              <w:rPr>
                <w:b w:val="1"/>
                <w:sz w:val="24"/>
                <w:szCs w:val="24"/>
              </w:rPr>
            </w:pPr>
            <w:r w:rsidDel="00000000" w:rsidR="00000000" w:rsidRPr="00000000">
              <w:rPr>
                <w:b w:val="1"/>
                <w:sz w:val="24"/>
                <w:szCs w:val="24"/>
                <w:rtl w:val="0"/>
              </w:rPr>
              <w:t xml:space="preserve">Tiêu chí</w:t>
              <w:br w:type="textWrapping"/>
              <w:t xml:space="preserve">đánh giá</w:t>
            </w:r>
          </w:p>
        </w:tc>
        <w:tc>
          <w:tcPr>
            <w:vMerge w:val="restart"/>
            <w:shd w:fill="auto" w:val="clear"/>
            <w:vAlign w:val="center"/>
          </w:tcPr>
          <w:p w:rsidR="00000000" w:rsidDel="00000000" w:rsidP="00000000" w:rsidRDefault="00000000" w:rsidRPr="00000000" w14:paraId="00000071">
            <w:pPr>
              <w:spacing w:after="0" w:before="120" w:line="240" w:lineRule="auto"/>
              <w:jc w:val="center"/>
              <w:rPr>
                <w:b w:val="1"/>
                <w:sz w:val="24"/>
                <w:szCs w:val="24"/>
              </w:rPr>
            </w:pPr>
            <w:r w:rsidDel="00000000" w:rsidR="00000000" w:rsidRPr="00000000">
              <w:rPr>
                <w:b w:val="1"/>
                <w:sz w:val="24"/>
                <w:szCs w:val="24"/>
                <w:rtl w:val="0"/>
              </w:rPr>
              <w:t xml:space="preserve">Trọng số</w:t>
            </w:r>
          </w:p>
          <w:p w:rsidR="00000000" w:rsidDel="00000000" w:rsidP="00000000" w:rsidRDefault="00000000" w:rsidRPr="00000000" w14:paraId="00000072">
            <w:pPr>
              <w:spacing w:after="0" w:before="120" w:line="240" w:lineRule="auto"/>
              <w:jc w:val="center"/>
              <w:rPr>
                <w:b w:val="1"/>
                <w:sz w:val="24"/>
                <w:szCs w:val="24"/>
              </w:rPr>
            </w:pPr>
            <w:r w:rsidDel="00000000" w:rsidR="00000000" w:rsidRPr="00000000">
              <w:rPr>
                <w:b w:val="1"/>
                <w:sz w:val="24"/>
                <w:szCs w:val="24"/>
                <w:rtl w:val="0"/>
              </w:rPr>
              <w:t xml:space="preserve">(%)</w:t>
            </w:r>
          </w:p>
        </w:tc>
        <w:tc>
          <w:tcPr>
            <w:gridSpan w:val="4"/>
            <w:shd w:fill="auto" w:val="clear"/>
          </w:tcPr>
          <w:p w:rsidR="00000000" w:rsidDel="00000000" w:rsidP="00000000" w:rsidRDefault="00000000" w:rsidRPr="00000000" w14:paraId="00000073">
            <w:pPr>
              <w:spacing w:after="0" w:before="120" w:line="240" w:lineRule="auto"/>
              <w:jc w:val="center"/>
              <w:rPr>
                <w:b w:val="1"/>
                <w:sz w:val="24"/>
                <w:szCs w:val="24"/>
              </w:rPr>
            </w:pPr>
            <w:r w:rsidDel="00000000" w:rsidR="00000000" w:rsidRPr="00000000">
              <w:rPr>
                <w:b w:val="1"/>
                <w:sz w:val="24"/>
                <w:szCs w:val="24"/>
                <w:rtl w:val="0"/>
              </w:rPr>
              <w:t xml:space="preserve">Mô tả mức chất lượng</w:t>
            </w:r>
          </w:p>
        </w:tc>
        <w:tc>
          <w:tcPr>
            <w:vMerge w:val="restart"/>
            <w:shd w:fill="auto" w:val="clear"/>
            <w:vAlign w:val="center"/>
          </w:tcPr>
          <w:p w:rsidR="00000000" w:rsidDel="00000000" w:rsidP="00000000" w:rsidRDefault="00000000" w:rsidRPr="00000000" w14:paraId="00000077">
            <w:pPr>
              <w:spacing w:after="0" w:before="120" w:line="240" w:lineRule="auto"/>
              <w:jc w:val="center"/>
              <w:rPr>
                <w:b w:val="1"/>
                <w:color w:val="000000"/>
                <w:sz w:val="24"/>
                <w:szCs w:val="24"/>
              </w:rPr>
            </w:pPr>
            <w:r w:rsidDel="00000000" w:rsidR="00000000" w:rsidRPr="00000000">
              <w:rPr>
                <w:b w:val="1"/>
                <w:color w:val="000000"/>
                <w:sz w:val="24"/>
                <w:szCs w:val="24"/>
                <w:rtl w:val="0"/>
              </w:rPr>
              <w:t xml:space="preserve">Điểm</w:t>
            </w:r>
          </w:p>
        </w:tc>
      </w:tr>
      <w:tr>
        <w:trPr>
          <w:cantSplit w:val="0"/>
          <w:trHeight w:val="268" w:hRule="atLeast"/>
          <w:tblHeader w:val="0"/>
        </w:trPr>
        <w:tc>
          <w:tcPr>
            <w:vMerge w:val="continue"/>
            <w:shd w:fill="auto"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120" w:line="240" w:lineRule="auto"/>
              <w:jc w:val="center"/>
              <w:rPr>
                <w:b w:val="1"/>
                <w:sz w:val="24"/>
                <w:szCs w:val="24"/>
              </w:rPr>
            </w:pPr>
            <w:r w:rsidDel="00000000" w:rsidR="00000000" w:rsidRPr="00000000">
              <w:rPr>
                <w:b w:val="1"/>
                <w:sz w:val="24"/>
                <w:szCs w:val="24"/>
                <w:rtl w:val="0"/>
              </w:rPr>
              <w:t xml:space="preserve">Giỏi</w:t>
            </w:r>
          </w:p>
        </w:tc>
        <w:tc>
          <w:tcPr>
            <w:shd w:fill="auto" w:val="clear"/>
            <w:vAlign w:val="center"/>
          </w:tcPr>
          <w:p w:rsidR="00000000" w:rsidDel="00000000" w:rsidP="00000000" w:rsidRDefault="00000000" w:rsidRPr="00000000" w14:paraId="0000007B">
            <w:pPr>
              <w:spacing w:after="0" w:before="120" w:line="240" w:lineRule="auto"/>
              <w:jc w:val="center"/>
              <w:rPr>
                <w:b w:val="1"/>
                <w:sz w:val="24"/>
                <w:szCs w:val="24"/>
              </w:rPr>
            </w:pPr>
            <w:r w:rsidDel="00000000" w:rsidR="00000000" w:rsidRPr="00000000">
              <w:rPr>
                <w:b w:val="1"/>
                <w:sz w:val="24"/>
                <w:szCs w:val="24"/>
                <w:rtl w:val="0"/>
              </w:rPr>
              <w:t xml:space="preserve">Khá</w:t>
            </w:r>
          </w:p>
        </w:tc>
        <w:tc>
          <w:tcPr>
            <w:shd w:fill="auto" w:val="clear"/>
            <w:vAlign w:val="center"/>
          </w:tcPr>
          <w:p w:rsidR="00000000" w:rsidDel="00000000" w:rsidP="00000000" w:rsidRDefault="00000000" w:rsidRPr="00000000" w14:paraId="0000007C">
            <w:pPr>
              <w:spacing w:after="0" w:before="120" w:line="240" w:lineRule="auto"/>
              <w:jc w:val="center"/>
              <w:rPr>
                <w:b w:val="1"/>
                <w:sz w:val="24"/>
                <w:szCs w:val="24"/>
              </w:rPr>
            </w:pPr>
            <w:r w:rsidDel="00000000" w:rsidR="00000000" w:rsidRPr="00000000">
              <w:rPr>
                <w:b w:val="1"/>
                <w:sz w:val="24"/>
                <w:szCs w:val="24"/>
                <w:rtl w:val="0"/>
              </w:rPr>
              <w:t xml:space="preserve">Đạt yêu cầu</w:t>
            </w:r>
          </w:p>
        </w:tc>
        <w:tc>
          <w:tcPr>
            <w:shd w:fill="auto" w:val="clear"/>
            <w:vAlign w:val="center"/>
          </w:tcPr>
          <w:p w:rsidR="00000000" w:rsidDel="00000000" w:rsidP="00000000" w:rsidRDefault="00000000" w:rsidRPr="00000000" w14:paraId="0000007D">
            <w:pPr>
              <w:spacing w:after="0" w:before="120" w:line="240" w:lineRule="auto"/>
              <w:jc w:val="center"/>
              <w:rPr>
                <w:b w:val="1"/>
                <w:sz w:val="24"/>
                <w:szCs w:val="24"/>
              </w:rPr>
            </w:pPr>
            <w:r w:rsidDel="00000000" w:rsidR="00000000" w:rsidRPr="00000000">
              <w:rPr>
                <w:b w:val="1"/>
                <w:sz w:val="24"/>
                <w:szCs w:val="24"/>
                <w:rtl w:val="0"/>
              </w:rPr>
              <w:t xml:space="preserve">Không đạt</w:t>
            </w:r>
          </w:p>
        </w:tc>
        <w:tc>
          <w:tcPr>
            <w:vMerge w:val="continue"/>
            <w:shd w:fill="auto"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rHeight w:val="176" w:hRule="atLeast"/>
          <w:tblHeader w:val="0"/>
        </w:trPr>
        <w:tc>
          <w:tcPr>
            <w:vMerge w:val="continue"/>
            <w:shd w:fill="auto"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120" w:line="240" w:lineRule="auto"/>
              <w:jc w:val="center"/>
              <w:rPr>
                <w:b w:val="1"/>
                <w:sz w:val="24"/>
                <w:szCs w:val="24"/>
              </w:rPr>
            </w:pPr>
            <w:r w:rsidDel="00000000" w:rsidR="00000000" w:rsidRPr="00000000">
              <w:rPr>
                <w:b w:val="1"/>
                <w:sz w:val="24"/>
                <w:szCs w:val="24"/>
                <w:rtl w:val="0"/>
              </w:rPr>
              <w:t xml:space="preserve">9 - 10</w:t>
            </w:r>
          </w:p>
        </w:tc>
        <w:tc>
          <w:tcPr>
            <w:shd w:fill="auto" w:val="clear"/>
            <w:vAlign w:val="center"/>
          </w:tcPr>
          <w:p w:rsidR="00000000" w:rsidDel="00000000" w:rsidP="00000000" w:rsidRDefault="00000000" w:rsidRPr="00000000" w14:paraId="00000082">
            <w:pPr>
              <w:spacing w:after="0" w:before="120" w:line="240" w:lineRule="auto"/>
              <w:jc w:val="center"/>
              <w:rPr>
                <w:b w:val="1"/>
                <w:sz w:val="24"/>
                <w:szCs w:val="24"/>
              </w:rPr>
            </w:pPr>
            <w:r w:rsidDel="00000000" w:rsidR="00000000" w:rsidRPr="00000000">
              <w:rPr>
                <w:b w:val="1"/>
                <w:sz w:val="24"/>
                <w:szCs w:val="24"/>
                <w:rtl w:val="0"/>
              </w:rPr>
              <w:t xml:space="preserve">7 - 8</w:t>
            </w:r>
          </w:p>
        </w:tc>
        <w:tc>
          <w:tcPr>
            <w:shd w:fill="auto" w:val="clear"/>
            <w:vAlign w:val="center"/>
          </w:tcPr>
          <w:p w:rsidR="00000000" w:rsidDel="00000000" w:rsidP="00000000" w:rsidRDefault="00000000" w:rsidRPr="00000000" w14:paraId="00000083">
            <w:pPr>
              <w:spacing w:after="0" w:before="120" w:line="240" w:lineRule="auto"/>
              <w:jc w:val="center"/>
              <w:rPr>
                <w:b w:val="1"/>
                <w:sz w:val="24"/>
                <w:szCs w:val="24"/>
              </w:rPr>
            </w:pPr>
            <w:r w:rsidDel="00000000" w:rsidR="00000000" w:rsidRPr="00000000">
              <w:rPr>
                <w:b w:val="1"/>
                <w:sz w:val="24"/>
                <w:szCs w:val="24"/>
                <w:rtl w:val="0"/>
              </w:rPr>
              <w:t xml:space="preserve">5 - 6</w:t>
            </w:r>
          </w:p>
        </w:tc>
        <w:tc>
          <w:tcPr>
            <w:shd w:fill="auto" w:val="clear"/>
            <w:vAlign w:val="center"/>
          </w:tcPr>
          <w:p w:rsidR="00000000" w:rsidDel="00000000" w:rsidP="00000000" w:rsidRDefault="00000000" w:rsidRPr="00000000" w14:paraId="00000084">
            <w:pPr>
              <w:spacing w:after="0" w:before="120" w:line="240" w:lineRule="auto"/>
              <w:jc w:val="center"/>
              <w:rPr>
                <w:b w:val="1"/>
                <w:sz w:val="24"/>
                <w:szCs w:val="24"/>
              </w:rPr>
            </w:pPr>
            <w:r w:rsidDel="00000000" w:rsidR="00000000" w:rsidRPr="00000000">
              <w:rPr>
                <w:b w:val="1"/>
                <w:sz w:val="24"/>
                <w:szCs w:val="24"/>
                <w:rtl w:val="0"/>
              </w:rPr>
              <w:t xml:space="preserve">&lt; 5</w:t>
            </w:r>
          </w:p>
        </w:tc>
        <w:tc>
          <w:tcPr>
            <w:vMerge w:val="continue"/>
            <w:shd w:fill="auto"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6">
            <w:pPr>
              <w:spacing w:after="0" w:before="120" w:line="240" w:lineRule="auto"/>
              <w:jc w:val="center"/>
              <w:rPr>
                <w:sz w:val="24"/>
                <w:szCs w:val="24"/>
              </w:rPr>
            </w:pPr>
            <w:r w:rsidDel="00000000" w:rsidR="00000000" w:rsidRPr="00000000">
              <w:rPr>
                <w:sz w:val="24"/>
                <w:szCs w:val="24"/>
                <w:rtl w:val="0"/>
              </w:rPr>
              <w:t xml:space="preserve">Hình thức</w:t>
              <w:br w:type="textWrapping"/>
              <w:t xml:space="preserve">bản thuyết minh</w:t>
            </w:r>
          </w:p>
        </w:tc>
        <w:tc>
          <w:tcPr>
            <w:shd w:fill="auto" w:val="clear"/>
            <w:vAlign w:val="center"/>
          </w:tcPr>
          <w:p w:rsidR="00000000" w:rsidDel="00000000" w:rsidP="00000000" w:rsidRDefault="00000000" w:rsidRPr="00000000" w14:paraId="00000087">
            <w:pPr>
              <w:spacing w:after="0" w:before="120" w:line="240" w:lineRule="auto"/>
              <w:jc w:val="center"/>
              <w:rPr>
                <w:sz w:val="24"/>
                <w:szCs w:val="24"/>
              </w:rPr>
            </w:pPr>
            <w:r w:rsidDel="00000000" w:rsidR="00000000" w:rsidRPr="00000000">
              <w:rPr>
                <w:sz w:val="24"/>
                <w:szCs w:val="24"/>
                <w:rtl w:val="0"/>
              </w:rPr>
              <w:t xml:space="preserve">30</w:t>
            </w:r>
          </w:p>
        </w:tc>
        <w:tc>
          <w:tcPr>
            <w:shd w:fill="auto" w:val="clear"/>
            <w:vAlign w:val="center"/>
          </w:tcPr>
          <w:p w:rsidR="00000000" w:rsidDel="00000000" w:rsidP="00000000" w:rsidRDefault="00000000" w:rsidRPr="00000000" w14:paraId="00000088">
            <w:pPr>
              <w:spacing w:after="0" w:before="120" w:line="240" w:lineRule="auto"/>
              <w:jc w:val="center"/>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120" w:line="240" w:lineRule="auto"/>
              <w:jc w:val="center"/>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120" w:line="240" w:lineRule="auto"/>
              <w:jc w:val="center"/>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120" w:line="240" w:lineRule="auto"/>
              <w:jc w:val="center"/>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120" w:line="240" w:lineRule="auto"/>
              <w:jc w:val="center"/>
              <w:rPr>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D">
            <w:pPr>
              <w:spacing w:after="0" w:before="120" w:line="240" w:lineRule="auto"/>
              <w:jc w:val="center"/>
              <w:rPr>
                <w:sz w:val="24"/>
                <w:szCs w:val="24"/>
              </w:rPr>
            </w:pPr>
            <w:r w:rsidDel="00000000" w:rsidR="00000000" w:rsidRPr="00000000">
              <w:rPr>
                <w:sz w:val="24"/>
                <w:szCs w:val="24"/>
                <w:rtl w:val="0"/>
              </w:rPr>
              <w:t xml:space="preserve">Nội dung bản </w:t>
            </w:r>
          </w:p>
          <w:p w:rsidR="00000000" w:rsidDel="00000000" w:rsidP="00000000" w:rsidRDefault="00000000" w:rsidRPr="00000000" w14:paraId="0000008E">
            <w:pPr>
              <w:spacing w:after="0" w:before="120" w:line="240" w:lineRule="auto"/>
              <w:jc w:val="center"/>
              <w:rPr>
                <w:sz w:val="24"/>
                <w:szCs w:val="24"/>
              </w:rPr>
            </w:pPr>
            <w:r w:rsidDel="00000000" w:rsidR="00000000" w:rsidRPr="00000000">
              <w:rPr>
                <w:sz w:val="24"/>
                <w:szCs w:val="24"/>
                <w:rtl w:val="0"/>
              </w:rPr>
              <w:t xml:space="preserve">thuyết minh</w:t>
            </w:r>
          </w:p>
        </w:tc>
        <w:tc>
          <w:tcPr>
            <w:shd w:fill="auto" w:val="clear"/>
            <w:vAlign w:val="center"/>
          </w:tcPr>
          <w:p w:rsidR="00000000" w:rsidDel="00000000" w:rsidP="00000000" w:rsidRDefault="00000000" w:rsidRPr="00000000" w14:paraId="0000008F">
            <w:pPr>
              <w:spacing w:after="0" w:before="120" w:line="240" w:lineRule="auto"/>
              <w:jc w:val="center"/>
              <w:rPr>
                <w:sz w:val="24"/>
                <w:szCs w:val="24"/>
              </w:rPr>
            </w:pPr>
            <w:r w:rsidDel="00000000" w:rsidR="00000000" w:rsidRPr="00000000">
              <w:rPr>
                <w:sz w:val="24"/>
                <w:szCs w:val="24"/>
                <w:rtl w:val="0"/>
              </w:rPr>
              <w:t xml:space="preserve">30</w:t>
            </w:r>
          </w:p>
        </w:tc>
        <w:tc>
          <w:tcPr>
            <w:shd w:fill="auto" w:val="clear"/>
          </w:tcPr>
          <w:p w:rsidR="00000000" w:rsidDel="00000000" w:rsidP="00000000" w:rsidRDefault="00000000" w:rsidRPr="00000000" w14:paraId="00000090">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1">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2">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3">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4">
            <w:pPr>
              <w:spacing w:after="0" w:before="120" w:line="240" w:lineRule="auto"/>
              <w:jc w:val="center"/>
              <w:rPr>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5">
            <w:pPr>
              <w:spacing w:after="0" w:before="120" w:line="240" w:lineRule="auto"/>
              <w:jc w:val="center"/>
              <w:rPr>
                <w:sz w:val="24"/>
                <w:szCs w:val="24"/>
              </w:rPr>
            </w:pPr>
            <w:r w:rsidDel="00000000" w:rsidR="00000000" w:rsidRPr="00000000">
              <w:rPr>
                <w:sz w:val="24"/>
                <w:szCs w:val="24"/>
                <w:rtl w:val="0"/>
              </w:rPr>
              <w:t xml:space="preserve">Kết quả</w:t>
              <w:br w:type="textWrapping"/>
              <w:t xml:space="preserve">nghiên cứu </w:t>
            </w:r>
          </w:p>
        </w:tc>
        <w:tc>
          <w:tcPr>
            <w:shd w:fill="auto" w:val="clear"/>
            <w:vAlign w:val="center"/>
          </w:tcPr>
          <w:p w:rsidR="00000000" w:rsidDel="00000000" w:rsidP="00000000" w:rsidRDefault="00000000" w:rsidRPr="00000000" w14:paraId="00000096">
            <w:pPr>
              <w:spacing w:after="0" w:before="120" w:line="240" w:lineRule="auto"/>
              <w:jc w:val="center"/>
              <w:rPr>
                <w:sz w:val="24"/>
                <w:szCs w:val="24"/>
              </w:rPr>
            </w:pPr>
            <w:r w:rsidDel="00000000" w:rsidR="00000000" w:rsidRPr="00000000">
              <w:rPr>
                <w:sz w:val="24"/>
                <w:szCs w:val="24"/>
                <w:rtl w:val="0"/>
              </w:rPr>
              <w:t xml:space="preserve">20</w:t>
            </w:r>
          </w:p>
        </w:tc>
        <w:tc>
          <w:tcPr>
            <w:shd w:fill="auto" w:val="clear"/>
          </w:tcPr>
          <w:p w:rsidR="00000000" w:rsidDel="00000000" w:rsidP="00000000" w:rsidRDefault="00000000" w:rsidRPr="00000000" w14:paraId="00000097">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8">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9">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A">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B">
            <w:pPr>
              <w:spacing w:after="0" w:before="120" w:line="240" w:lineRule="auto"/>
              <w:jc w:val="center"/>
              <w:rPr>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C">
            <w:pPr>
              <w:spacing w:after="0" w:before="120" w:line="240" w:lineRule="auto"/>
              <w:jc w:val="center"/>
              <w:rPr>
                <w:sz w:val="24"/>
                <w:szCs w:val="24"/>
              </w:rPr>
            </w:pPr>
            <w:r w:rsidDel="00000000" w:rsidR="00000000" w:rsidRPr="00000000">
              <w:rPr>
                <w:sz w:val="24"/>
                <w:szCs w:val="24"/>
                <w:rtl w:val="0"/>
              </w:rPr>
              <w:t xml:space="preserve">Mức độ trích dẫn</w:t>
              <w:br w:type="textWrapping"/>
              <w:t xml:space="preserve">và sao chép</w:t>
            </w:r>
          </w:p>
        </w:tc>
        <w:tc>
          <w:tcPr>
            <w:shd w:fill="auto" w:val="clear"/>
            <w:vAlign w:val="center"/>
          </w:tcPr>
          <w:p w:rsidR="00000000" w:rsidDel="00000000" w:rsidP="00000000" w:rsidRDefault="00000000" w:rsidRPr="00000000" w14:paraId="0000009D">
            <w:pPr>
              <w:spacing w:after="0" w:before="120" w:line="240" w:lineRule="auto"/>
              <w:jc w:val="center"/>
              <w:rPr>
                <w:sz w:val="24"/>
                <w:szCs w:val="24"/>
              </w:rPr>
            </w:pPr>
            <w:r w:rsidDel="00000000" w:rsidR="00000000" w:rsidRPr="00000000">
              <w:rPr>
                <w:sz w:val="24"/>
                <w:szCs w:val="24"/>
                <w:rtl w:val="0"/>
              </w:rPr>
              <w:t xml:space="preserve">20</w:t>
            </w:r>
          </w:p>
        </w:tc>
        <w:tc>
          <w:tcPr>
            <w:shd w:fill="auto" w:val="clear"/>
          </w:tcPr>
          <w:p w:rsidR="00000000" w:rsidDel="00000000" w:rsidP="00000000" w:rsidRDefault="00000000" w:rsidRPr="00000000" w14:paraId="0000009E">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9F">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A0">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A1">
            <w:pPr>
              <w:spacing w:after="0" w:before="120" w:line="24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A2">
            <w:pPr>
              <w:spacing w:after="0" w:before="120" w:line="240" w:lineRule="auto"/>
              <w:jc w:val="center"/>
              <w:rPr>
                <w:sz w:val="24"/>
                <w:szCs w:val="24"/>
              </w:rPr>
            </w:pPr>
            <w:r w:rsidDel="00000000" w:rsidR="00000000" w:rsidRPr="00000000">
              <w:rPr>
                <w:rtl w:val="0"/>
              </w:rPr>
            </w:r>
          </w:p>
        </w:tc>
      </w:tr>
      <w:tr>
        <w:trPr>
          <w:cantSplit w:val="0"/>
          <w:tblHeader w:val="0"/>
        </w:trPr>
        <w:tc>
          <w:tcPr>
            <w:gridSpan w:val="6"/>
            <w:shd w:fill="auto" w:val="clear"/>
            <w:vAlign w:val="center"/>
          </w:tcPr>
          <w:p w:rsidR="00000000" w:rsidDel="00000000" w:rsidP="00000000" w:rsidRDefault="00000000" w:rsidRPr="00000000" w14:paraId="000000A3">
            <w:pPr>
              <w:spacing w:after="0" w:before="120" w:line="240" w:lineRule="auto"/>
              <w:jc w:val="center"/>
              <w:rPr>
                <w:sz w:val="24"/>
                <w:szCs w:val="24"/>
              </w:rPr>
            </w:pPr>
            <w:r w:rsidDel="00000000" w:rsidR="00000000" w:rsidRPr="00000000">
              <w:rPr>
                <w:b w:val="1"/>
                <w:color w:val="000000"/>
                <w:sz w:val="24"/>
                <w:szCs w:val="24"/>
                <w:rtl w:val="0"/>
              </w:rPr>
              <w:t xml:space="preserve">ĐIỂM TỔNG</w:t>
            </w:r>
            <w:r w:rsidDel="00000000" w:rsidR="00000000" w:rsidRPr="00000000">
              <w:rPr>
                <w:rtl w:val="0"/>
              </w:rPr>
            </w:r>
          </w:p>
        </w:tc>
        <w:tc>
          <w:tcPr>
            <w:shd w:fill="auto" w:val="clear"/>
          </w:tcPr>
          <w:p w:rsidR="00000000" w:rsidDel="00000000" w:rsidP="00000000" w:rsidRDefault="00000000" w:rsidRPr="00000000" w14:paraId="000000A9">
            <w:pPr>
              <w:spacing w:after="0" w:before="120" w:line="240" w:lineRule="auto"/>
              <w:jc w:val="center"/>
              <w:rPr>
                <w:sz w:val="24"/>
                <w:szCs w:val="24"/>
              </w:rPr>
            </w:pPr>
            <w:r w:rsidDel="00000000" w:rsidR="00000000" w:rsidRPr="00000000">
              <w:rPr>
                <w:rtl w:val="0"/>
              </w:rPr>
            </w:r>
          </w:p>
        </w:tc>
      </w:tr>
    </w:tbl>
    <w:bookmarkStart w:colFirst="0" w:colLast="0" w:name="bookmark=id.30j0zll" w:id="0"/>
    <w:bookmarkEnd w:id="0"/>
    <w:bookmarkStart w:colFirst="0" w:colLast="0" w:name="bookmark=id.gjdgxs" w:id="1"/>
    <w:bookmarkEnd w:id="1"/>
    <w:p w:rsidR="00000000" w:rsidDel="00000000" w:rsidP="00000000" w:rsidRDefault="00000000" w:rsidRPr="00000000" w14:paraId="000000AA">
      <w:pPr>
        <w:tabs>
          <w:tab w:val="left" w:leader="none" w:pos="9639"/>
        </w:tabs>
        <w:spacing w:after="0" w:before="80" w:line="240" w:lineRule="auto"/>
        <w:jc w:val="both"/>
        <w:rPr>
          <w:i w:val="1"/>
          <w:sz w:val="24"/>
          <w:szCs w:val="24"/>
        </w:rPr>
      </w:pPr>
      <w:r w:rsidDel="00000000" w:rsidR="00000000" w:rsidRPr="00000000">
        <w:rPr>
          <w:i w:val="1"/>
          <w:sz w:val="24"/>
          <w:szCs w:val="24"/>
          <w:rtl w:val="0"/>
        </w:rPr>
        <w:t xml:space="preserve">Ghi chú: Điểm tổng làm tròn đến 1 số lẻ.</w:t>
      </w:r>
    </w:p>
    <w:p w:rsidR="00000000" w:rsidDel="00000000" w:rsidP="00000000" w:rsidRDefault="00000000" w:rsidRPr="00000000" w14:paraId="000000AB">
      <w:pPr>
        <w:tabs>
          <w:tab w:val="left" w:leader="none" w:pos="9639"/>
        </w:tabs>
        <w:spacing w:after="0" w:before="120" w:line="240" w:lineRule="auto"/>
        <w:jc w:val="both"/>
        <w:rPr>
          <w:b w:val="1"/>
          <w:sz w:val="24"/>
          <w:szCs w:val="24"/>
        </w:rPr>
      </w:pPr>
      <w:r w:rsidDel="00000000" w:rsidR="00000000" w:rsidRPr="00000000">
        <w:rPr>
          <w:b w:val="1"/>
          <w:sz w:val="24"/>
          <w:szCs w:val="24"/>
          <w:rtl w:val="0"/>
        </w:rPr>
        <w:t xml:space="preserve">Kết luận:</w:t>
      </w:r>
    </w:p>
    <w:p w:rsidR="00000000" w:rsidDel="00000000" w:rsidP="00000000" w:rsidRDefault="00000000" w:rsidRPr="00000000" w14:paraId="000000AC">
      <w:pPr>
        <w:spacing w:after="0" w:before="120" w:line="240" w:lineRule="auto"/>
        <w:ind w:left="357" w:firstLine="0"/>
        <w:jc w:val="both"/>
        <w:rPr>
          <w:sz w:val="28"/>
          <w:szCs w:val="28"/>
        </w:rPr>
      </w:pPr>
      <w:r w:rsidDel="00000000" w:rsidR="00000000" w:rsidRPr="00000000">
        <w:rPr>
          <w:sz w:val="24"/>
          <w:szCs w:val="24"/>
          <w:rtl w:val="0"/>
        </w:rPr>
        <w:t xml:space="preserve">Đồng ý cho sinh viên:          Được bảo vệ:  </w:t>
      </w:r>
      <w:r w:rsidDel="00000000" w:rsidR="00000000" w:rsidRPr="00000000">
        <w:rPr>
          <w:sz w:val="28"/>
          <w:szCs w:val="28"/>
          <w:rtl w:val="0"/>
        </w:rPr>
        <w:t xml:space="preserve">€</w:t>
      </w:r>
      <w:r w:rsidDel="00000000" w:rsidR="00000000" w:rsidRPr="00000000">
        <w:rPr>
          <w:sz w:val="24"/>
          <w:szCs w:val="24"/>
          <w:rtl w:val="0"/>
        </w:rPr>
        <w:t xml:space="preserve">               Không được bảo vệ: </w:t>
      </w:r>
      <w:r w:rsidDel="00000000" w:rsidR="00000000" w:rsidRPr="00000000">
        <w:rPr>
          <w:sz w:val="28"/>
          <w:szCs w:val="28"/>
          <w:rtl w:val="0"/>
        </w:rPr>
        <w:t xml:space="preserve">€</w:t>
      </w:r>
    </w:p>
    <w:p w:rsidR="00000000" w:rsidDel="00000000" w:rsidP="00000000" w:rsidRDefault="00000000" w:rsidRPr="00000000" w14:paraId="000000AD">
      <w:pPr>
        <w:tabs>
          <w:tab w:val="center" w:leader="none" w:pos="6379"/>
        </w:tabs>
        <w:spacing w:after="120" w:before="120" w:line="240" w:lineRule="auto"/>
        <w:rPr>
          <w:i w:val="1"/>
          <w:sz w:val="24"/>
          <w:szCs w:val="24"/>
        </w:rPr>
      </w:pPr>
      <w:r w:rsidDel="00000000" w:rsidR="00000000" w:rsidRPr="00000000">
        <w:rPr>
          <w:sz w:val="24"/>
          <w:szCs w:val="24"/>
          <w:rtl w:val="0"/>
        </w:rPr>
        <w:tab/>
      </w:r>
      <w:r w:rsidDel="00000000" w:rsidR="00000000" w:rsidRPr="00000000">
        <w:rPr>
          <w:i w:val="1"/>
          <w:sz w:val="24"/>
          <w:szCs w:val="24"/>
          <w:rtl w:val="0"/>
        </w:rPr>
        <w:t xml:space="preserve">Khánh Hòa, ngày…….tháng………năm………..</w:t>
        <w:br w:type="textWrapping"/>
      </w:r>
      <w:r w:rsidDel="00000000" w:rsidR="00000000" w:rsidRPr="00000000">
        <w:rPr>
          <w:b w:val="1"/>
          <w:sz w:val="24"/>
          <w:szCs w:val="24"/>
          <w:rtl w:val="0"/>
        </w:rPr>
        <w:tab/>
        <w:t xml:space="preserve">Cán bộ chấm phản biện</w:t>
        <w:br w:type="textWrapping"/>
        <w:tab/>
      </w:r>
      <w:r w:rsidDel="00000000" w:rsidR="00000000" w:rsidRPr="00000000">
        <w:rPr>
          <w:i w:val="1"/>
          <w:sz w:val="24"/>
          <w:szCs w:val="24"/>
          <w:rtl w:val="0"/>
        </w:rPr>
        <w:t xml:space="preserve">(Ký và ghi rõ họ tên)</w:t>
      </w:r>
    </w:p>
    <w:p w:rsidR="00000000" w:rsidDel="00000000" w:rsidP="00000000" w:rsidRDefault="00000000" w:rsidRPr="00000000" w14:paraId="000000AE">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tabs>
          <w:tab w:val="left" w:leader="none" w:pos="9214"/>
        </w:tabs>
        <w:spacing w:after="60" w:line="240" w:lineRule="auto"/>
        <w:ind w:right="-424"/>
        <w:rPr>
          <w:b w:val="1"/>
          <w:sz w:val="24"/>
          <w:szCs w:val="24"/>
        </w:rPr>
      </w:pPr>
      <w:r w:rsidDel="00000000" w:rsidR="00000000" w:rsidRPr="00000000">
        <w:rPr>
          <w:b w:val="1"/>
          <w:sz w:val="24"/>
          <w:szCs w:val="24"/>
          <w:rtl w:val="0"/>
        </w:rPr>
        <w:t xml:space="preserve">II. Phần nhận xét cụ thể (dựa theo phiếu chấm điểm và khung tiêu chí đánh giá theo Rubric)</w:t>
      </w:r>
    </w:p>
    <w:p w:rsidR="00000000" w:rsidDel="00000000" w:rsidP="00000000" w:rsidRDefault="00000000" w:rsidRPr="00000000" w14:paraId="000000B0">
      <w:pPr>
        <w:tabs>
          <w:tab w:val="left" w:leader="none" w:pos="9214"/>
        </w:tabs>
        <w:spacing w:after="60" w:before="80" w:line="240" w:lineRule="auto"/>
        <w:ind w:right="-424"/>
        <w:rPr>
          <w:b w:val="1"/>
          <w:sz w:val="24"/>
          <w:szCs w:val="24"/>
        </w:rPr>
      </w:pPr>
      <w:r w:rsidDel="00000000" w:rsidR="00000000" w:rsidRPr="00000000">
        <w:rPr>
          <w:b w:val="1"/>
          <w:sz w:val="24"/>
          <w:szCs w:val="24"/>
          <w:rtl w:val="0"/>
        </w:rPr>
        <w:t xml:space="preserve">II.1. Hình thức thuyết minh (tỉ trọng 30%)</w:t>
      </w:r>
    </w:p>
    <w:p w:rsidR="00000000" w:rsidDel="00000000" w:rsidP="00000000" w:rsidRDefault="00000000" w:rsidRPr="00000000" w14:paraId="000000B1">
      <w:pPr>
        <w:tabs>
          <w:tab w:val="left" w:leader="none" w:pos="9214"/>
        </w:tabs>
        <w:spacing w:after="60" w:line="240" w:lineRule="auto"/>
        <w:ind w:right="-424"/>
        <w:rPr>
          <w:b w:val="1"/>
          <w:sz w:val="24"/>
          <w:szCs w:val="24"/>
        </w:rPr>
      </w:pPr>
      <w:r w:rsidDel="00000000" w:rsidR="00000000" w:rsidRPr="00000000">
        <w:rPr>
          <w:b w:val="1"/>
          <w:i w:val="1"/>
          <w:sz w:val="24"/>
          <w:szCs w:val="24"/>
          <w:rtl w:val="0"/>
        </w:rPr>
        <w:t xml:space="preserve">* Trình bày</w:t>
      </w:r>
      <w:r w:rsidDel="00000000" w:rsidR="00000000" w:rsidRPr="00000000">
        <w:rPr>
          <w:b w:val="1"/>
          <w:sz w:val="24"/>
          <w:szCs w:val="24"/>
          <w:rtl w:val="0"/>
        </w:rPr>
        <w:t xml:space="preserve"> </w:t>
      </w:r>
      <w:r w:rsidDel="00000000" w:rsidR="00000000" w:rsidRPr="00000000">
        <w:rPr>
          <w:i w:val="1"/>
          <w:sz w:val="24"/>
          <w:szCs w:val="24"/>
          <w:rtl w:val="0"/>
        </w:rPr>
        <w:t xml:space="preserve">(Rõ ràng, mạch lạc? Biểu bảng, hình vẽ trình bày rõ ràng, đúng quy cách?…)</w:t>
      </w:r>
      <w:r w:rsidDel="00000000" w:rsidR="00000000" w:rsidRPr="00000000">
        <w:rPr>
          <w:rtl w:val="0"/>
        </w:rPr>
      </w:r>
    </w:p>
    <w:p w:rsidR="00000000" w:rsidDel="00000000" w:rsidP="00000000" w:rsidRDefault="00000000" w:rsidRPr="00000000" w14:paraId="000000B2">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B3">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B4">
      <w:pPr>
        <w:tabs>
          <w:tab w:val="left" w:leader="none" w:pos="9214"/>
        </w:tabs>
        <w:spacing w:after="60" w:line="240" w:lineRule="auto"/>
        <w:ind w:right="-424"/>
        <w:rPr>
          <w:b w:val="1"/>
          <w:sz w:val="24"/>
          <w:szCs w:val="24"/>
        </w:rPr>
      </w:pPr>
      <w:r w:rsidDel="00000000" w:rsidR="00000000" w:rsidRPr="00000000">
        <w:rPr>
          <w:b w:val="1"/>
          <w:i w:val="1"/>
          <w:sz w:val="24"/>
          <w:szCs w:val="24"/>
          <w:rtl w:val="0"/>
        </w:rPr>
        <w:t xml:space="preserve">* Bố cục và lập luận</w:t>
      </w:r>
      <w:r w:rsidDel="00000000" w:rsidR="00000000" w:rsidRPr="00000000">
        <w:rPr>
          <w:b w:val="1"/>
          <w:sz w:val="24"/>
          <w:szCs w:val="24"/>
          <w:rtl w:val="0"/>
        </w:rPr>
        <w:t xml:space="preserve"> </w:t>
      </w:r>
      <w:r w:rsidDel="00000000" w:rsidR="00000000" w:rsidRPr="00000000">
        <w:rPr>
          <w:i w:val="1"/>
          <w:sz w:val="24"/>
          <w:szCs w:val="24"/>
          <w:rtl w:val="0"/>
        </w:rPr>
        <w:t xml:space="preserve">(Bố cục hợp lý? Tỉ trọng giữa các phần? Cơ sở lập luận?...)</w:t>
      </w:r>
      <w:r w:rsidDel="00000000" w:rsidR="00000000" w:rsidRPr="00000000">
        <w:rPr>
          <w:rtl w:val="0"/>
        </w:rPr>
      </w:r>
    </w:p>
    <w:p w:rsidR="00000000" w:rsidDel="00000000" w:rsidP="00000000" w:rsidRDefault="00000000" w:rsidRPr="00000000" w14:paraId="000000B5">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B6">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B7">
      <w:pPr>
        <w:tabs>
          <w:tab w:val="left" w:leader="none" w:pos="9214"/>
        </w:tabs>
        <w:spacing w:after="60" w:line="240" w:lineRule="auto"/>
        <w:ind w:right="-424"/>
        <w:rPr>
          <w:b w:val="1"/>
          <w:sz w:val="24"/>
          <w:szCs w:val="24"/>
        </w:rPr>
      </w:pPr>
      <w:r w:rsidDel="00000000" w:rsidR="00000000" w:rsidRPr="00000000">
        <w:rPr>
          <w:b w:val="1"/>
          <w:i w:val="1"/>
          <w:sz w:val="24"/>
          <w:szCs w:val="24"/>
          <w:rtl w:val="0"/>
        </w:rPr>
        <w:t xml:space="preserve">* Văn phong</w:t>
      </w:r>
      <w:r w:rsidDel="00000000" w:rsidR="00000000" w:rsidRPr="00000000">
        <w:rPr>
          <w:b w:val="1"/>
          <w:sz w:val="24"/>
          <w:szCs w:val="24"/>
          <w:rtl w:val="0"/>
        </w:rPr>
        <w:t xml:space="preserve"> </w:t>
      </w:r>
      <w:r w:rsidDel="00000000" w:rsidR="00000000" w:rsidRPr="00000000">
        <w:rPr>
          <w:i w:val="1"/>
          <w:sz w:val="24"/>
          <w:szCs w:val="24"/>
          <w:rtl w:val="0"/>
        </w:rPr>
        <w:t xml:space="preserve">(Gọn gàng, súc tích hay rườm rà, khó hiểu? Lỗi văn phạm và chính tả?…) </w:t>
      </w:r>
      <w:r w:rsidDel="00000000" w:rsidR="00000000" w:rsidRPr="00000000">
        <w:rPr>
          <w:rtl w:val="0"/>
        </w:rPr>
      </w:r>
    </w:p>
    <w:p w:rsidR="00000000" w:rsidDel="00000000" w:rsidP="00000000" w:rsidRDefault="00000000" w:rsidRPr="00000000" w14:paraId="000000B8">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B9">
      <w:pPr>
        <w:tabs>
          <w:tab w:val="left" w:leader="none" w:pos="9214"/>
        </w:tabs>
        <w:spacing w:after="60" w:before="180" w:line="240" w:lineRule="auto"/>
        <w:ind w:right="-424"/>
        <w:rPr>
          <w:i w:val="1"/>
          <w:sz w:val="24"/>
          <w:szCs w:val="24"/>
        </w:rPr>
      </w:pPr>
      <w:r w:rsidDel="00000000" w:rsidR="00000000" w:rsidRPr="00000000">
        <w:rPr>
          <w:b w:val="1"/>
          <w:sz w:val="24"/>
          <w:szCs w:val="24"/>
          <w:rtl w:val="0"/>
        </w:rPr>
        <w:t xml:space="preserve">II.2. Nội dung thuyết minh </w:t>
      </w:r>
      <w:r w:rsidDel="00000000" w:rsidR="00000000" w:rsidRPr="00000000">
        <w:rPr>
          <w:sz w:val="24"/>
          <w:szCs w:val="24"/>
          <w:rtl w:val="0"/>
        </w:rPr>
        <w:t xml:space="preserve">(tỉ trọng 30%)</w:t>
      </w:r>
      <w:r w:rsidDel="00000000" w:rsidR="00000000" w:rsidRPr="00000000">
        <w:rPr>
          <w:rtl w:val="0"/>
        </w:rPr>
      </w:r>
    </w:p>
    <w:p w:rsidR="00000000" w:rsidDel="00000000" w:rsidP="00000000" w:rsidRDefault="00000000" w:rsidRPr="00000000" w14:paraId="000000BA">
      <w:pPr>
        <w:tabs>
          <w:tab w:val="left" w:leader="none" w:pos="9214"/>
          <w:tab w:val="left" w:leader="none" w:pos="10200"/>
        </w:tabs>
        <w:spacing w:after="60" w:before="80" w:line="240" w:lineRule="auto"/>
        <w:ind w:right="-424"/>
        <w:rPr>
          <w:b w:val="1"/>
          <w:sz w:val="24"/>
          <w:szCs w:val="24"/>
        </w:rPr>
      </w:pPr>
      <w:r w:rsidDel="00000000" w:rsidR="00000000" w:rsidRPr="00000000">
        <w:rPr>
          <w:b w:val="1"/>
          <w:i w:val="1"/>
          <w:sz w:val="24"/>
          <w:szCs w:val="24"/>
          <w:rtl w:val="0"/>
        </w:rPr>
        <w:t xml:space="preserve">* Mục tiêu nghiên cứu</w:t>
      </w:r>
      <w:r w:rsidDel="00000000" w:rsidR="00000000" w:rsidRPr="00000000">
        <w:rPr>
          <w:b w:val="1"/>
          <w:sz w:val="24"/>
          <w:szCs w:val="24"/>
          <w:rtl w:val="0"/>
        </w:rPr>
        <w:t xml:space="preserve"> </w:t>
      </w:r>
      <w:r w:rsidDel="00000000" w:rsidR="00000000" w:rsidRPr="00000000">
        <w:rPr>
          <w:i w:val="1"/>
          <w:sz w:val="24"/>
          <w:szCs w:val="24"/>
          <w:rtl w:val="0"/>
        </w:rPr>
        <w:t xml:space="preserve">(Trình bày rõ ràng? Ý nghĩa khoa học và thực tiễn? Tính khả thi?...) </w:t>
      </w:r>
      <w:r w:rsidDel="00000000" w:rsidR="00000000" w:rsidRPr="00000000">
        <w:rPr>
          <w:rtl w:val="0"/>
        </w:rPr>
      </w:r>
    </w:p>
    <w:p w:rsidR="00000000" w:rsidDel="00000000" w:rsidP="00000000" w:rsidRDefault="00000000" w:rsidRPr="00000000" w14:paraId="000000BB">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BC">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BD">
      <w:pPr>
        <w:tabs>
          <w:tab w:val="left" w:leader="none" w:pos="9214"/>
          <w:tab w:val="left" w:leader="none" w:pos="10200"/>
        </w:tabs>
        <w:spacing w:after="60" w:line="240" w:lineRule="auto"/>
        <w:ind w:right="-424"/>
        <w:rPr>
          <w:b w:val="1"/>
          <w:sz w:val="24"/>
          <w:szCs w:val="24"/>
        </w:rPr>
      </w:pPr>
      <w:r w:rsidDel="00000000" w:rsidR="00000000" w:rsidRPr="00000000">
        <w:rPr>
          <w:b w:val="1"/>
          <w:i w:val="1"/>
          <w:sz w:val="24"/>
          <w:szCs w:val="24"/>
          <w:rtl w:val="0"/>
        </w:rPr>
        <w:t xml:space="preserve">* Tổng quan tài liệu</w:t>
      </w:r>
      <w:r w:rsidDel="00000000" w:rsidR="00000000" w:rsidRPr="00000000">
        <w:rPr>
          <w:b w:val="1"/>
          <w:sz w:val="24"/>
          <w:szCs w:val="24"/>
          <w:rtl w:val="0"/>
        </w:rPr>
        <w:t xml:space="preserve"> </w:t>
      </w:r>
      <w:r w:rsidDel="00000000" w:rsidR="00000000" w:rsidRPr="00000000">
        <w:rPr>
          <w:i w:val="1"/>
          <w:sz w:val="24"/>
          <w:szCs w:val="24"/>
          <w:rtl w:val="0"/>
        </w:rPr>
        <w:t xml:space="preserve">(Phân tích và đánh giá? Độ tin cậy và chất lượng nguồn tài liệu?…)</w:t>
      </w:r>
      <w:r w:rsidDel="00000000" w:rsidR="00000000" w:rsidRPr="00000000">
        <w:rPr>
          <w:rtl w:val="0"/>
        </w:rPr>
      </w:r>
    </w:p>
    <w:p w:rsidR="00000000" w:rsidDel="00000000" w:rsidP="00000000" w:rsidRDefault="00000000" w:rsidRPr="00000000" w14:paraId="000000BE">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BF">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0">
      <w:pPr>
        <w:tabs>
          <w:tab w:val="left" w:leader="none" w:pos="9214"/>
          <w:tab w:val="left" w:leader="none" w:pos="10200"/>
        </w:tabs>
        <w:spacing w:after="60" w:line="240" w:lineRule="auto"/>
        <w:ind w:right="-424"/>
        <w:rPr>
          <w:sz w:val="24"/>
          <w:szCs w:val="24"/>
        </w:rPr>
      </w:pPr>
      <w:r w:rsidDel="00000000" w:rsidR="00000000" w:rsidRPr="00000000">
        <w:rPr>
          <w:b w:val="1"/>
          <w:i w:val="1"/>
          <w:sz w:val="24"/>
          <w:szCs w:val="24"/>
          <w:rtl w:val="0"/>
        </w:rPr>
        <w:t xml:space="preserve">* Phương pháp nghiên cứu</w:t>
      </w:r>
      <w:r w:rsidDel="00000000" w:rsidR="00000000" w:rsidRPr="00000000">
        <w:rPr>
          <w:b w:val="1"/>
          <w:sz w:val="24"/>
          <w:szCs w:val="24"/>
          <w:rtl w:val="0"/>
        </w:rPr>
        <w:t xml:space="preserve"> (</w:t>
      </w:r>
      <w:r w:rsidDel="00000000" w:rsidR="00000000" w:rsidRPr="00000000">
        <w:rPr>
          <w:i w:val="1"/>
          <w:sz w:val="24"/>
          <w:szCs w:val="24"/>
          <w:rtl w:val="0"/>
        </w:rPr>
        <w:t xml:space="preserve">Hiện đại?</w:t>
      </w:r>
      <w:r w:rsidDel="00000000" w:rsidR="00000000" w:rsidRPr="00000000">
        <w:rPr>
          <w:b w:val="1"/>
          <w:sz w:val="24"/>
          <w:szCs w:val="24"/>
          <w:rtl w:val="0"/>
        </w:rPr>
        <w:t xml:space="preserve"> </w:t>
      </w:r>
      <w:r w:rsidDel="00000000" w:rsidR="00000000" w:rsidRPr="00000000">
        <w:rPr>
          <w:i w:val="1"/>
          <w:sz w:val="24"/>
          <w:szCs w:val="24"/>
          <w:rtl w:val="0"/>
        </w:rPr>
        <w:t xml:space="preserve">Phù hợp với mục tiêu và nội dung nghiên cứu? Mô tả? Đánh giá và so sánh với các phương pháp khác?…)</w:t>
      </w:r>
      <w:r w:rsidDel="00000000" w:rsidR="00000000" w:rsidRPr="00000000">
        <w:rPr>
          <w:rtl w:val="0"/>
        </w:rPr>
      </w:r>
    </w:p>
    <w:p w:rsidR="00000000" w:rsidDel="00000000" w:rsidP="00000000" w:rsidRDefault="00000000" w:rsidRPr="00000000" w14:paraId="000000C1">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2">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3">
      <w:pPr>
        <w:tabs>
          <w:tab w:val="left" w:leader="none" w:pos="9214"/>
          <w:tab w:val="left" w:leader="none" w:pos="10200"/>
        </w:tabs>
        <w:spacing w:after="60" w:before="180" w:line="240" w:lineRule="auto"/>
        <w:ind w:right="-424"/>
        <w:rPr>
          <w:sz w:val="24"/>
          <w:szCs w:val="24"/>
        </w:rPr>
      </w:pPr>
      <w:r w:rsidDel="00000000" w:rsidR="00000000" w:rsidRPr="00000000">
        <w:rPr>
          <w:b w:val="1"/>
          <w:sz w:val="24"/>
          <w:szCs w:val="24"/>
          <w:rtl w:val="0"/>
        </w:rPr>
        <w:t xml:space="preserve">II.3. Kết quả nghiên cứu (</w:t>
      </w:r>
      <w:r w:rsidDel="00000000" w:rsidR="00000000" w:rsidRPr="00000000">
        <w:rPr>
          <w:sz w:val="24"/>
          <w:szCs w:val="24"/>
          <w:rtl w:val="0"/>
        </w:rPr>
        <w:t xml:space="preserve">tỉ trọng 20%)</w:t>
      </w:r>
    </w:p>
    <w:p w:rsidR="00000000" w:rsidDel="00000000" w:rsidP="00000000" w:rsidRDefault="00000000" w:rsidRPr="00000000" w14:paraId="000000C4">
      <w:pPr>
        <w:tabs>
          <w:tab w:val="left" w:leader="none" w:pos="9214"/>
          <w:tab w:val="left" w:leader="none" w:pos="10200"/>
        </w:tabs>
        <w:spacing w:after="60" w:before="80" w:line="240" w:lineRule="auto"/>
        <w:ind w:right="-424"/>
        <w:rPr>
          <w:i w:val="1"/>
          <w:sz w:val="24"/>
          <w:szCs w:val="24"/>
        </w:rPr>
      </w:pPr>
      <w:r w:rsidDel="00000000" w:rsidR="00000000" w:rsidRPr="00000000">
        <w:rPr>
          <w:b w:val="1"/>
          <w:i w:val="1"/>
          <w:sz w:val="24"/>
          <w:szCs w:val="24"/>
          <w:rtl w:val="0"/>
        </w:rPr>
        <w:t xml:space="preserve">* Kết quả đạt được</w:t>
      </w:r>
      <w:r w:rsidDel="00000000" w:rsidR="00000000" w:rsidRPr="00000000">
        <w:rPr>
          <w:b w:val="1"/>
          <w:sz w:val="24"/>
          <w:szCs w:val="24"/>
          <w:rtl w:val="0"/>
        </w:rPr>
        <w:t xml:space="preserve"> </w:t>
      </w:r>
      <w:r w:rsidDel="00000000" w:rsidR="00000000" w:rsidRPr="00000000">
        <w:rPr>
          <w:i w:val="1"/>
          <w:sz w:val="24"/>
          <w:szCs w:val="24"/>
          <w:rtl w:val="0"/>
        </w:rPr>
        <w:t xml:space="preserve">(Độ</w:t>
      </w:r>
      <w:r w:rsidDel="00000000" w:rsidR="00000000" w:rsidRPr="00000000">
        <w:rPr>
          <w:b w:val="1"/>
          <w:sz w:val="24"/>
          <w:szCs w:val="24"/>
          <w:rtl w:val="0"/>
        </w:rPr>
        <w:t xml:space="preserve"> </w:t>
      </w:r>
      <w:r w:rsidDel="00000000" w:rsidR="00000000" w:rsidRPr="00000000">
        <w:rPr>
          <w:i w:val="1"/>
          <w:sz w:val="24"/>
          <w:szCs w:val="24"/>
          <w:rtl w:val="0"/>
        </w:rPr>
        <w:t xml:space="preserve">tin cậy? Tính sáng tạo? Giá trị khoa học và thực tiễn?...)</w:t>
      </w:r>
    </w:p>
    <w:p w:rsidR="00000000" w:rsidDel="00000000" w:rsidP="00000000" w:rsidRDefault="00000000" w:rsidRPr="00000000" w14:paraId="000000C5">
      <w:pPr>
        <w:tabs>
          <w:tab w:val="left" w:leader="none" w:pos="9214"/>
          <w:tab w:val="left" w:leader="none" w:pos="10200"/>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6">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7">
      <w:pPr>
        <w:tabs>
          <w:tab w:val="left" w:leader="none" w:pos="9214"/>
          <w:tab w:val="left" w:leader="none" w:pos="10200"/>
        </w:tabs>
        <w:spacing w:after="60" w:line="240" w:lineRule="auto"/>
        <w:ind w:right="-424"/>
        <w:rPr>
          <w:sz w:val="24"/>
          <w:szCs w:val="24"/>
        </w:rPr>
      </w:pPr>
      <w:r w:rsidDel="00000000" w:rsidR="00000000" w:rsidRPr="00000000">
        <w:rPr>
          <w:b w:val="1"/>
          <w:i w:val="1"/>
          <w:sz w:val="24"/>
          <w:szCs w:val="24"/>
          <w:rtl w:val="0"/>
        </w:rPr>
        <w:t xml:space="preserve">* Kết luận</w:t>
      </w:r>
      <w:r w:rsidDel="00000000" w:rsidR="00000000" w:rsidRPr="00000000">
        <w:rPr>
          <w:b w:val="1"/>
          <w:sz w:val="24"/>
          <w:szCs w:val="24"/>
          <w:rtl w:val="0"/>
        </w:rPr>
        <w:t xml:space="preserve"> </w:t>
      </w:r>
      <w:r w:rsidDel="00000000" w:rsidR="00000000" w:rsidRPr="00000000">
        <w:rPr>
          <w:i w:val="1"/>
          <w:sz w:val="24"/>
          <w:szCs w:val="24"/>
          <w:rtl w:val="0"/>
        </w:rPr>
        <w:t xml:space="preserve">(Đáp ứng mục tiêu nghiên cứu? Quan điểm của cá nhân? ...)</w:t>
      </w:r>
      <w:r w:rsidDel="00000000" w:rsidR="00000000" w:rsidRPr="00000000">
        <w:rPr>
          <w:rtl w:val="0"/>
        </w:rPr>
      </w:r>
    </w:p>
    <w:p w:rsidR="00000000" w:rsidDel="00000000" w:rsidP="00000000" w:rsidRDefault="00000000" w:rsidRPr="00000000" w14:paraId="000000C8">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9">
      <w:pPr>
        <w:tabs>
          <w:tab w:val="left" w:leader="none" w:pos="9214"/>
          <w:tab w:val="left" w:leader="none" w:pos="10200"/>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A">
      <w:pPr>
        <w:tabs>
          <w:tab w:val="left" w:leader="none" w:pos="9214"/>
          <w:tab w:val="left" w:leader="none" w:pos="10200"/>
        </w:tabs>
        <w:spacing w:after="60" w:before="160" w:line="240" w:lineRule="auto"/>
        <w:ind w:right="-424"/>
        <w:rPr>
          <w:sz w:val="24"/>
          <w:szCs w:val="24"/>
        </w:rPr>
      </w:pPr>
      <w:r w:rsidDel="00000000" w:rsidR="00000000" w:rsidRPr="00000000">
        <w:rPr>
          <w:b w:val="1"/>
          <w:sz w:val="24"/>
          <w:szCs w:val="24"/>
          <w:rtl w:val="0"/>
        </w:rPr>
        <w:t xml:space="preserve">4. MỨC ĐỘ TRÍCH DẪN VÀ SAO CHÉP </w:t>
      </w:r>
      <w:r w:rsidDel="00000000" w:rsidR="00000000" w:rsidRPr="00000000">
        <w:rPr>
          <w:sz w:val="24"/>
          <w:szCs w:val="24"/>
          <w:rtl w:val="0"/>
        </w:rPr>
        <w:t xml:space="preserve">(tỉ trọng 20%)</w:t>
      </w:r>
    </w:p>
    <w:p w:rsidR="00000000" w:rsidDel="00000000" w:rsidP="00000000" w:rsidRDefault="00000000" w:rsidRPr="00000000" w14:paraId="000000CB">
      <w:pPr>
        <w:tabs>
          <w:tab w:val="left" w:leader="none" w:pos="9214"/>
        </w:tabs>
        <w:spacing w:after="60" w:before="80" w:line="240" w:lineRule="auto"/>
        <w:ind w:right="-424"/>
        <w:rPr>
          <w:b w:val="1"/>
          <w:sz w:val="24"/>
          <w:szCs w:val="24"/>
        </w:rPr>
      </w:pPr>
      <w:r w:rsidDel="00000000" w:rsidR="00000000" w:rsidRPr="00000000">
        <w:rPr>
          <w:b w:val="1"/>
          <w:sz w:val="24"/>
          <w:szCs w:val="24"/>
          <w:rtl w:val="0"/>
        </w:rPr>
        <w:t xml:space="preserve">* Mức độ trích dẫn </w:t>
      </w:r>
      <w:r w:rsidDel="00000000" w:rsidR="00000000" w:rsidRPr="00000000">
        <w:rPr>
          <w:b w:val="1"/>
          <w:i w:val="1"/>
          <w:sz w:val="24"/>
          <w:szCs w:val="24"/>
          <w:rtl w:val="0"/>
        </w:rPr>
        <w:t xml:space="preserve">(</w:t>
      </w:r>
      <w:r w:rsidDel="00000000" w:rsidR="00000000" w:rsidRPr="00000000">
        <w:rPr>
          <w:i w:val="1"/>
          <w:sz w:val="24"/>
          <w:szCs w:val="24"/>
          <w:rtl w:val="0"/>
        </w:rPr>
        <w:t xml:space="preserve">Đúng quy định? Trung thực, đầy đủ, rõ ràng?Sắp xếp tài liệu tham khảo?...) </w:t>
      </w:r>
      <w:r w:rsidDel="00000000" w:rsidR="00000000" w:rsidRPr="00000000">
        <w:rPr>
          <w:rtl w:val="0"/>
        </w:rPr>
      </w:r>
    </w:p>
    <w:p w:rsidR="00000000" w:rsidDel="00000000" w:rsidP="00000000" w:rsidRDefault="00000000" w:rsidRPr="00000000" w14:paraId="000000CC">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D">
      <w:pPr>
        <w:tabs>
          <w:tab w:val="left" w:leader="none" w:pos="9214"/>
          <w:tab w:val="left" w:leader="none" w:pos="10200"/>
        </w:tabs>
        <w:spacing w:after="60" w:line="240" w:lineRule="auto"/>
        <w:ind w:right="-424"/>
        <w:rPr>
          <w:i w:val="1"/>
          <w:sz w:val="24"/>
          <w:szCs w:val="24"/>
        </w:rPr>
      </w:pPr>
      <w:r w:rsidDel="00000000" w:rsidR="00000000" w:rsidRPr="00000000">
        <w:rPr>
          <w:b w:val="1"/>
          <w:sz w:val="24"/>
          <w:szCs w:val="24"/>
          <w:rtl w:val="0"/>
        </w:rPr>
        <w:t xml:space="preserve">* Mức độ sao chép </w:t>
      </w:r>
      <w:r w:rsidDel="00000000" w:rsidR="00000000" w:rsidRPr="00000000">
        <w:rPr>
          <w:i w:val="1"/>
          <w:sz w:val="24"/>
          <w:szCs w:val="24"/>
          <w:rtl w:val="0"/>
        </w:rPr>
        <w:t xml:space="preserve">(Tỉ lệ sao chép? Hình thức sao chép?...)</w:t>
      </w:r>
    </w:p>
    <w:p w:rsidR="00000000" w:rsidDel="00000000" w:rsidP="00000000" w:rsidRDefault="00000000" w:rsidRPr="00000000" w14:paraId="000000CE">
      <w:pPr>
        <w:tabs>
          <w:tab w:val="left" w:leader="none" w:pos="9214"/>
        </w:tabs>
        <w:spacing w:after="60" w:line="240" w:lineRule="auto"/>
        <w:ind w:right="-424"/>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MỤC LỤC</w:t>
      </w:r>
    </w:p>
    <w:sdt>
      <w:sdtPr>
        <w:docPartObj>
          <w:docPartGallery w:val="Table of Contents"/>
          <w:docPartUnique w:val="1"/>
        </w:docPartObj>
      </w:sdtPr>
      <w:sdtContent>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CƠ SỞ LÝ THUYẾT</w:t>
              <w:tab/>
              <w:t xml:space="preserve">1</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ứng dụng di động:</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lập trình ứng dụng di động: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CÁC PHẦN MỀM VÀ CÔNG CỤ SỬ DỤNG</w:t>
              <w:tab/>
              <w:t xml:space="preserve">4</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Các phần mềm công cụ sử dụng:</w:t>
              <w:tab/>
              <w:t xml:space="preserve">4</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Giới thiệu về Dark – Flutter</w:t>
              <w:tab/>
              <w:t xml:space="preserve">4</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2.3.Giới thiệu về Firebase</w:t>
              <w:tab/>
              <w:t xml:space="preserve">6</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 Lịch sử phát triển Firebase</w:t>
              <w:tab/>
              <w:t xml:space="preserve">6</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 Các tính năng chính của Firebase</w:t>
              <w:tab/>
              <w:t xml:space="preserve">7</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KHẢO SÁT HIỆN TRẠNG</w:t>
              <w:tab/>
              <w:t xml:space="preserve">9</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Khảo sát hiện trạng:</w:t>
              <w:tab/>
              <w:t xml:space="preserve">9</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PHÂN TÍCH HỆ THỐNG</w:t>
              <w:tab/>
              <w:t xml:space="preserve">10</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Phân tích hệ thống:</w:t>
              <w:tab/>
              <w:t xml:space="preserve">10</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 THIẾT KẾ DỮ LIỆU</w:t>
              <w:tab/>
              <w:t xml:space="preserve">11</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4"/>
            </w:tabs>
            <w:spacing w:after="100" w:before="0" w:line="259" w:lineRule="auto"/>
            <w:ind w:left="26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Thiết kế dữ liệu:</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0">
      <w:pPr>
        <w:jc w:val="center"/>
        <w:rPr>
          <w:b w:val="1"/>
        </w:rPr>
      </w:pPr>
      <w:bookmarkStart w:colFirst="0" w:colLast="0" w:name="_heading=h.1fob9te" w:id="2"/>
      <w:bookmarkEnd w:id="2"/>
      <w:r w:rsidDel="00000000" w:rsidR="00000000" w:rsidRPr="00000000">
        <w:br w:type="page"/>
      </w:r>
      <w:r w:rsidDel="00000000" w:rsidR="00000000" w:rsidRPr="00000000">
        <w:rPr>
          <w:b w:val="1"/>
          <w:rtl w:val="0"/>
        </w:rPr>
        <w:t xml:space="preserve">LỜI MỞ ĐẦU</w:t>
      </w:r>
    </w:p>
    <w:p w:rsidR="00000000" w:rsidDel="00000000" w:rsidP="00000000" w:rsidRDefault="00000000" w:rsidRPr="00000000" w14:paraId="000000E1">
      <w:pPr>
        <w:spacing w:line="360" w:lineRule="auto"/>
        <w:ind w:firstLine="709"/>
        <w:rPr/>
      </w:pPr>
      <w:r w:rsidDel="00000000" w:rsidR="00000000" w:rsidRPr="00000000">
        <w:rPr>
          <w:rtl w:val="0"/>
        </w:rPr>
        <w:t xml:space="preserve">Trong thời đại số hóa ngày nay, việc quản lý tài chính cá nhân trở nên quan trọng hơn bao giờ hết. Với sự phát triển không ngừng của công nghệ di động, việc sử dụng ứng dụng di động để quản lý tài chính cá nhân đã trở thành một phần không thể thiếu trong cuộc sống hàng ngày của chúng ta. Đồng thời, việc xây dựng một ứng dụng di động hiệu quả và tiện ích trong việc quản lý tài chính cũng đặt ra nhiều thách thức đối với các nhà phát triển.</w:t>
      </w:r>
    </w:p>
    <w:p w:rsidR="00000000" w:rsidDel="00000000" w:rsidP="00000000" w:rsidRDefault="00000000" w:rsidRPr="00000000" w14:paraId="000000E2">
      <w:pPr>
        <w:spacing w:line="360" w:lineRule="auto"/>
        <w:ind w:firstLine="709"/>
        <w:rPr/>
      </w:pPr>
      <w:r w:rsidDel="00000000" w:rsidR="00000000" w:rsidRPr="00000000">
        <w:rPr>
          <w:rtl w:val="0"/>
        </w:rPr>
        <w:t xml:space="preserve">Đồ án tốt nghiệp này là kết quả của sự nỗ lực và nghiên cứu sâu sắc của em trong việc phát triển một ứng dụng di động quản lý tài chính cá nhân. Chúng tôi đã dành nhiều tháng để nghiên cứu, phân tích và thiết kế một hệ thống hoàn chỉnh, mang lại sự thuận tiện và hiệu quả cho người dùng trong việc quản lý tài chính của mình.</w:t>
      </w:r>
    </w:p>
    <w:p w:rsidR="00000000" w:rsidDel="00000000" w:rsidP="00000000" w:rsidRDefault="00000000" w:rsidRPr="00000000" w14:paraId="000000E3">
      <w:pPr>
        <w:spacing w:line="360" w:lineRule="auto"/>
        <w:ind w:firstLine="709"/>
        <w:rPr/>
      </w:pPr>
      <w:r w:rsidDel="00000000" w:rsidR="00000000" w:rsidRPr="00000000">
        <w:rPr>
          <w:rtl w:val="0"/>
        </w:rPr>
        <w:t xml:space="preserve">Trong báo cáo này, chúng tôi sẽ trình bày chi tiết về quá trình phát triển ứng dụng, từ việc nghiên cứu nhu cầu của người dùng, đến việc thiết kế giao diện và triển khai hệ thống. Chúng tôi cũng sẽ giới thiệu về các tính năng chính của ứng dụng và cách mà chúng mang lại giá trị thực cho người dùng.</w:t>
      </w:r>
    </w:p>
    <w:p w:rsidR="00000000" w:rsidDel="00000000" w:rsidP="00000000" w:rsidRDefault="00000000" w:rsidRPr="00000000" w14:paraId="000000E4">
      <w:pPr>
        <w:spacing w:line="360" w:lineRule="auto"/>
        <w:ind w:firstLine="709"/>
        <w:rPr/>
      </w:pPr>
      <w:r w:rsidDel="00000000" w:rsidR="00000000" w:rsidRPr="00000000">
        <w:rPr>
          <w:rtl w:val="0"/>
        </w:rPr>
        <w:t xml:space="preserve">Em hi vọng rằng thông qua báo cáo này, mọi người sẽ hiểu rõ hơn về quá trình phát triển ứng dụng di động quản lý tài chính cá nhân, cũng như đánh giá được công lao và sự cống hiến của em trong dự án này. Hy vọng rằng sản phẩm của em sẽ góp phần vào việc cải thiện quản lý tài chính và cuộc sống của người dùng trong thời đại số hóa ngày nay.</w:t>
      </w:r>
    </w:p>
    <w:p w:rsidR="00000000" w:rsidDel="00000000" w:rsidP="00000000" w:rsidRDefault="00000000" w:rsidRPr="00000000" w14:paraId="000000E5">
      <w:pPr>
        <w:rPr/>
      </w:pPr>
      <w:r w:rsidDel="00000000" w:rsidR="00000000" w:rsidRPr="00000000">
        <w:rPr>
          <w:rtl w:val="0"/>
        </w:rPr>
        <w:t xml:space="preserve">Repo dự án: </w:t>
      </w:r>
      <w:hyperlink r:id="rId12">
        <w:r w:rsidDel="00000000" w:rsidR="00000000" w:rsidRPr="00000000">
          <w:rPr>
            <w:color w:val="467886"/>
            <w:u w:val="single"/>
            <w:rtl w:val="0"/>
          </w:rPr>
          <w:t xml:space="preserve">duythien02/expenses_tracker (github.com)</w:t>
        </w:r>
      </w:hyperlink>
      <w:r w:rsidDel="00000000" w:rsidR="00000000" w:rsidRPr="00000000">
        <w:rPr>
          <w:rtl w:val="0"/>
        </w:rPr>
      </w:r>
    </w:p>
    <w:p w:rsidR="00000000" w:rsidDel="00000000" w:rsidP="00000000" w:rsidRDefault="00000000" w:rsidRPr="00000000" w14:paraId="000000E6">
      <w:pPr>
        <w:keepNext w:val="1"/>
        <w:keepLines w:val="1"/>
        <w:spacing w:after="0" w:before="120" w:line="360" w:lineRule="auto"/>
        <w:ind w:left="426" w:hanging="426"/>
        <w:jc w:val="center"/>
        <w:rPr>
          <w:b w:val="1"/>
          <w:color w:val="000000"/>
        </w:rPr>
      </w:pPr>
      <w:bookmarkStart w:colFirst="0" w:colLast="0" w:name="_heading=h.3znysh7" w:id="3"/>
      <w:bookmarkEnd w:id="3"/>
      <w:r w:rsidDel="00000000" w:rsidR="00000000" w:rsidRPr="00000000">
        <w:rPr>
          <w:b w:val="1"/>
          <w:color w:val="000000"/>
          <w:rtl w:val="0"/>
        </w:rPr>
        <w:t xml:space="preserve">TỔNG QUAN VỀ ĐỀ TÀI</w:t>
      </w:r>
    </w:p>
    <w:p w:rsidR="00000000" w:rsidDel="00000000" w:rsidP="00000000" w:rsidRDefault="00000000" w:rsidRPr="00000000" w14:paraId="000000E7">
      <w:pPr>
        <w:rPr>
          <w:b w:val="1"/>
          <w:i w:val="1"/>
        </w:rPr>
      </w:pPr>
      <w:r w:rsidDel="00000000" w:rsidR="00000000" w:rsidRPr="00000000">
        <w:rPr>
          <w:b w:val="1"/>
          <w:i w:val="1"/>
          <w:rtl w:val="0"/>
        </w:rPr>
        <w:t xml:space="preserve">Lý do chọn đề tài</w:t>
      </w:r>
    </w:p>
    <w:p w:rsidR="00000000" w:rsidDel="00000000" w:rsidP="00000000" w:rsidRDefault="00000000" w:rsidRPr="00000000" w14:paraId="000000E8">
      <w:pPr>
        <w:spacing w:line="360" w:lineRule="auto"/>
        <w:ind w:firstLine="567"/>
        <w:rPr/>
      </w:pPr>
      <w:r w:rsidDel="00000000" w:rsidR="00000000" w:rsidRPr="00000000">
        <w:rPr>
          <w:rtl w:val="0"/>
        </w:rPr>
        <w:t xml:space="preserve">Trong thời đại hiện đại với sự bùng nổ của công nghệ di động, </w:t>
      </w:r>
      <w:sdt>
        <w:sdtPr>
          <w:tag w:val="goog_rdk_1"/>
        </w:sdtPr>
        <w:sdtContent>
          <w:commentRangeStart w:id="1"/>
        </w:sdtContent>
      </w:sdt>
      <w:r w:rsidDel="00000000" w:rsidR="00000000" w:rsidRPr="00000000">
        <w:rPr>
          <w:rtl w:val="0"/>
        </w:rPr>
        <w:t xml:space="preserve">quản lý tài chính cá nhân trở thành một vấn đề cực kỳ quan trọng. Việc đảm bảo sự quản lý tài chính </w:t>
      </w:r>
      <w:commentRangeEnd w:id="1"/>
      <w:r w:rsidDel="00000000" w:rsidR="00000000" w:rsidRPr="00000000">
        <w:commentReference w:id="1"/>
      </w:r>
      <w:r w:rsidDel="00000000" w:rsidR="00000000" w:rsidRPr="00000000">
        <w:rPr>
          <w:rtl w:val="0"/>
        </w:rPr>
        <w:t xml:space="preserve">hiệu quả và tiện lợi đã trở thành một ưu tiên hàng đầu của nhiều người. Chính vì vậy, việc phát triển một ứng dụng di động nhằm hỗ trợ quản lý tài chính cá nhân đã thu hút sự quan tâm lớn từ cộng đồng. Ứng dụng di động không chỉ mang lại sự thuận tiện cho người dùng trong việc theo dõi và quản lý tài chính của họ mọi lúc mọi nơi, mà còn giúp họ hiểu rõ hơn về tình hình tài chính của mình thông qua các công cụ và báo cáo phân tích, đồng thời giảm thiểu sai sót trong quá trình ghi chép và tính toán. Em đã quyết định chọn đề tài "Xây dựng ứng dụng di động quản lý tài chính cá nhân" vì nhận thức sâu sắc về tầm quan trọng của việc quản lý tài chính trong cuộc sống hàng ngày của mọi người và khả năng của công nghệ di động trong việc giải quyết vấn đề này một cách hiệu quả và tiện lợi.</w:t>
      </w:r>
    </w:p>
    <w:p w:rsidR="00000000" w:rsidDel="00000000" w:rsidP="00000000" w:rsidRDefault="00000000" w:rsidRPr="00000000" w14:paraId="000000E9">
      <w:pPr>
        <w:spacing w:line="360" w:lineRule="auto"/>
        <w:rPr/>
      </w:pPr>
      <w:r w:rsidDel="00000000" w:rsidR="00000000" w:rsidRPr="00000000">
        <w:rPr>
          <w:b w:val="1"/>
          <w:i w:val="1"/>
          <w:rtl w:val="0"/>
        </w:rPr>
        <w:t xml:space="preserve">Mục tiêu đề tài</w:t>
      </w:r>
      <w:r w:rsidDel="00000000" w:rsidR="00000000" w:rsidRPr="00000000">
        <w:rPr>
          <w:rtl w:val="0"/>
        </w:rPr>
      </w:r>
    </w:p>
    <w:p w:rsidR="00000000" w:rsidDel="00000000" w:rsidP="00000000" w:rsidRDefault="00000000" w:rsidRPr="00000000" w14:paraId="000000EA">
      <w:pPr>
        <w:spacing w:line="360" w:lineRule="auto"/>
        <w:ind w:firstLine="567"/>
        <w:rPr/>
      </w:pPr>
      <w:r w:rsidDel="00000000" w:rsidR="00000000" w:rsidRPr="00000000">
        <w:rPr>
          <w:rtl w:val="0"/>
        </w:rPr>
        <w:t xml:space="preserve">Phát triển một ứng dụng di động hiệu quả, đơn giản và dễ sử dụng: Mục tiêu chính là tạo ra một ứng dụng di động mà người dùng có thể dễ dàng truy cập và sử dụng mọi lúc mọi nơi, mà không gặp phải các rắc rối về giao diện hoặc trải nghiệm người dùng. Cung cấp tính năng quản lý tài chính toàn diện: Ứng dụng sẽ cung cấp các tính năng như theo dõi chi tiêu, thiết lập ngưỡng chi tiêu hàng tháng, và gợi ý đề chi tiêu hợp lý dựa trên các hoạt động chi tiêu trước, tích hợp chatbot AI để hỏi các vấn đề liên quan.</w:t>
      </w:r>
    </w:p>
    <w:p w:rsidR="00000000" w:rsidDel="00000000" w:rsidP="00000000" w:rsidRDefault="00000000" w:rsidRPr="00000000" w14:paraId="000000EB">
      <w:pPr>
        <w:rPr/>
        <w:sectPr>
          <w:pgSz w:h="16834" w:w="11909" w:orient="portrait"/>
          <w:pgMar w:bottom="1134" w:top="1134" w:left="1701"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CƠ SỞ LÝ THUYẾT</w:t>
      </w:r>
    </w:p>
    <w:p w:rsidR="00000000" w:rsidDel="00000000" w:rsidP="00000000" w:rsidRDefault="00000000" w:rsidRPr="00000000" w14:paraId="000000ED">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426" w:right="0" w:hanging="426"/>
        <w:jc w:val="left"/>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thiệu ứng dụng di động:</w:t>
      </w:r>
    </w:p>
    <w:p w:rsidR="00000000" w:rsidDel="00000000" w:rsidP="00000000" w:rsidRDefault="00000000" w:rsidRPr="00000000" w14:paraId="000000EE">
      <w:pPr>
        <w:spacing w:line="360" w:lineRule="auto"/>
        <w:ind w:firstLine="567"/>
        <w:jc w:val="both"/>
        <w:rPr/>
      </w:pPr>
      <w:r w:rsidDel="00000000" w:rsidR="00000000" w:rsidRPr="00000000">
        <w:rPr>
          <w:rtl w:val="0"/>
        </w:rPr>
        <w:t xml:space="preserve">Ứng dụng di động, còn được gọi là ứng dụng di động hoặc ứng dụng di động, là phần mềm được thiết kế để chạy trên các thiết bị di động như điện thoại thông minh và máy tính bảng. Được xây dựng trên các nền tảng như iOS, Android hoặc Windows Phone, những ứng dụng này cung cấp một loạt các tính năng và dịch vụ từ giải trí đến công việc và học tập. Với sự phát triển của công nghệ di động, ứng dụng di động đã trở thành một phần không thể thiếu của cuộc sống hiện đại. Ứng dụng di động có thể phân loại theo mục đích sử dụng, bao gồm giải trí, mua sắm trực tuyến, mạng xã hội, sản phẩm và dịch vụ ngân hàng, y tế, giáo dục và nhiều hơn nữa. Ví dụ, các ứng dụng giải trí như YouTube, Netflix và TikTok cung cấp nội dung đa dạng từ video ngắn đến phim truyện và chương trình truyền hình. Các ứng dụng mua sắm như Amazon và eBay cho phép người dùng mua hàng trực tuyến và theo dõi đơn hàng của họ. Các ứng dụng mạng xã hội như Facebook, Instagram và Twitter giúp người dùng kết nối và chia sẻ thông tin với bạn bè và gia đình.</w:t>
      </w:r>
    </w:p>
    <w:p w:rsidR="00000000" w:rsidDel="00000000" w:rsidP="00000000" w:rsidRDefault="00000000" w:rsidRPr="00000000" w14:paraId="000000EF">
      <w:pPr>
        <w:spacing w:line="360" w:lineRule="auto"/>
        <w:ind w:firstLine="567"/>
        <w:jc w:val="both"/>
        <w:rPr/>
      </w:pPr>
      <w:r w:rsidDel="00000000" w:rsidR="00000000" w:rsidRPr="00000000">
        <w:rPr>
          <w:rtl w:val="0"/>
        </w:rPr>
        <w:t xml:space="preserve">Ứng dụng di động cũng có thể được phân loại dựa trên công nghệ sử dụng. Có hai loại ứng dụng chính: ứng dụng di động dựa trên web và ứng dụng di động dựa trên nền tảng. Ứng dụng dựa trên web được thiết kế để chạy trên trình duyệt web của thiết bị di động và thường được xây dựng bằng các ngôn ngữ như HTML, CSS và JavaScript. Trong khi đó, ứng dụng dựa trên nền tảng được phát triển cho một nền tảng cụ thể như iOS hoặc Android bằng cách sử dụng các công nghệ và công cụ phát triển như Swift hoặc Objective-C cho iOS và Java hoặc Kotlin cho Android. Việc phát triển ứng dụng di động đòi hỏi kiến thức chuyên sâu về lập trình và thiết kế người dùng, cũng như kỹ năng thực hiện kiểm thử và triển khai. Các nhà phát triển ứng dụng cần phải hiểu rõ về các hệ thống điều hành di động, các giao diện lập trình ứng dụng (API), và các công cụ phát triển tích hợp (IDE) như Xcode cho iOS và Android Studio cho Android. Họ cũng cần phải có khả năng tương tác với các dịch vụ đám mây như AWS (Amazon Web Services) hoặc Firebase để lưu trữ dữ liệu và quản lý người dùng.</w:t>
      </w:r>
    </w:p>
    <w:p w:rsidR="00000000" w:rsidDel="00000000" w:rsidP="00000000" w:rsidRDefault="00000000" w:rsidRPr="00000000" w14:paraId="000000F0">
      <w:pPr>
        <w:spacing w:line="360" w:lineRule="auto"/>
        <w:ind w:firstLine="567"/>
        <w:jc w:val="both"/>
        <w:rPr/>
      </w:pPr>
      <w:r w:rsidDel="00000000" w:rsidR="00000000" w:rsidRPr="00000000">
        <w:rPr>
          <w:rtl w:val="0"/>
        </w:rPr>
        <w:t xml:space="preserve">Ứng dụng di động không chỉ là công cụ giải trí và tiện ích mà còn là một phần của nền kinh tế kỹ thuật số ngày nay. Nhiều doanh nghiệp sử dụng ứng dụng di động như một cách để tiếp cận và tương tác với khách hàng của họ, cung cấp dịch vụ và sản phẩm thông qua nền tảng di động. Điều này đã tạo ra một thị trường phát triển mạnh mẽ cho các nhà phát triển ứng dụng và đã tạo ra hàng ngàn cơ hội việc làm trong ngành công nghiệp công nghệ thông tin.</w:t>
      </w:r>
    </w:p>
    <w:p w:rsidR="00000000" w:rsidDel="00000000" w:rsidP="00000000" w:rsidRDefault="00000000" w:rsidRPr="00000000" w14:paraId="000000F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426" w:right="0" w:hanging="426"/>
        <w:jc w:val="left"/>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thiệu lập trình ứng dụng di động:</w:t>
      </w:r>
    </w:p>
    <w:p w:rsidR="00000000" w:rsidDel="00000000" w:rsidP="00000000" w:rsidRDefault="00000000" w:rsidRPr="00000000" w14:paraId="000000F2">
      <w:pPr>
        <w:spacing w:line="360" w:lineRule="auto"/>
        <w:ind w:firstLine="567"/>
        <w:jc w:val="both"/>
        <w:rPr/>
      </w:pPr>
      <w:r w:rsidDel="00000000" w:rsidR="00000000" w:rsidRPr="00000000">
        <w:rPr>
          <w:rtl w:val="0"/>
        </w:rPr>
        <w:t xml:space="preserve">Lập trình ứng dụng di động là quá trình tạo ra các ứng dụng hoạt động trên các thiết bị di động như điện thoại thông minh và máy tính bảng. Việc phát triển ứng dụng di động đang trở thành một lĩnh vực ngày càng phát triển và phổ biến do sự gia tăng về số lượng người sử dụng thiết bị di động trên toàn cầu. Các ứng dụng di động cung cấp nhiều tính năng và dịch vụ khác nhau, từ giải trí, mạng xã hội đến công việc và giáo dục. Một phần quan trọng trong việc lập trình ứng dụng di động là việc sử dụng các ngôn ngữ lập trình và nền tảng phát triển phù hợp. Các ngôn ngữ lập trình phổ biến nhất cho việc phát triển ứng dụng di động bao gồm Java và Kotlin cho Android và Swift cho iOS. Ngoài ra, có các nền tảng phát triển như React Native và Flutter cho phép việc phát triển ứng dụng di động đa nền tảng, giúp tiết kiệm thời gian và công sức cho các nhà phát triển.</w:t>
      </w:r>
    </w:p>
    <w:p w:rsidR="00000000" w:rsidDel="00000000" w:rsidP="00000000" w:rsidRDefault="00000000" w:rsidRPr="00000000" w14:paraId="000000F3">
      <w:pPr>
        <w:spacing w:line="360" w:lineRule="auto"/>
        <w:ind w:firstLine="567"/>
        <w:jc w:val="both"/>
        <w:rPr/>
      </w:pPr>
      <w:r w:rsidDel="00000000" w:rsidR="00000000" w:rsidRPr="00000000">
        <w:rPr>
          <w:rtl w:val="0"/>
        </w:rPr>
        <w:t xml:space="preserve">Quá trình lập trình ứng dụng di động bao gồm nhiều bước từ việc lên kế hoạch và thiết kế, viết mã, thử nghiệm và triển khai. Khi lập trình ứng dụng, các nhà phát triển cần cân nhắc về trải nghiệm người dùng, hiệu suất ứng dụng, bảo mật và tích hợp các tính năng mới như trí tuệ nhân tạo và thực tế ảo. Không chỉ là việc viết mã, lập trình ứng dụng di động cũng liên quan đến việc tối ưu hóa giao diện người dùng để đảm bảo sự thuận tiện và trải nghiệm người dùng tốt nhất. Điều này có thể bao gồm việc tối ưu hóa cho các kích thước màn hình khác nhau, cải thiện hiệu suất ứng dụng và tương tác người dùng một cách trơn tru.</w:t>
      </w:r>
    </w:p>
    <w:p w:rsidR="00000000" w:rsidDel="00000000" w:rsidP="00000000" w:rsidRDefault="00000000" w:rsidRPr="00000000" w14:paraId="000000F4">
      <w:pPr>
        <w:spacing w:line="360" w:lineRule="auto"/>
        <w:ind w:firstLine="567"/>
        <w:jc w:val="both"/>
        <w:rPr/>
      </w:pPr>
      <w:r w:rsidDel="00000000" w:rsidR="00000000" w:rsidRPr="00000000">
        <w:rPr>
          <w:rtl w:val="0"/>
        </w:rPr>
        <w:t xml:space="preserve">Với sự phát triển không ngừng của công nghệ di động và nhu cầu ngày càng tăng về các ứng dụng di động, lập trình ứng dụng di động đang trở thành một lĩnh vực hấp dẫn và đầy tiềm năng cho các nhà phát triển. Điều này mở ra cơ hội cho việc sáng tạo và đổi mới trong việc tạo ra các ứng dụng có ảnh hưởng lớn đến cuộc sống hàng ngày và nền kinh tế.</w:t>
      </w:r>
      <w:r w:rsidDel="00000000" w:rsidR="00000000" w:rsidRPr="00000000">
        <w:br w:type="page"/>
      </w: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CÁC PHẦN MỀM VÀ CÔNG CỤ SỬ DỤNG</w:t>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Các phần mềm công cụ sử dụng:</w:t>
      </w:r>
    </w:p>
    <w:p w:rsidR="00000000" w:rsidDel="00000000" w:rsidP="00000000" w:rsidRDefault="00000000" w:rsidRPr="00000000" w14:paraId="000000F7">
      <w:pPr>
        <w:numPr>
          <w:ilvl w:val="0"/>
          <w:numId w:val="1"/>
        </w:numPr>
        <w:spacing w:after="0" w:line="360" w:lineRule="auto"/>
        <w:ind w:left="426" w:hanging="426"/>
        <w:rPr>
          <w:color w:val="000000"/>
        </w:rPr>
      </w:pPr>
      <w:r w:rsidDel="00000000" w:rsidR="00000000" w:rsidRPr="00000000">
        <w:rPr>
          <w:color w:val="000000"/>
          <w:rtl w:val="0"/>
        </w:rPr>
        <w:t xml:space="preserve">Visual Studio Code.</w:t>
      </w:r>
    </w:p>
    <w:p w:rsidR="00000000" w:rsidDel="00000000" w:rsidP="00000000" w:rsidRDefault="00000000" w:rsidRPr="00000000" w14:paraId="000000F8">
      <w:pPr>
        <w:numPr>
          <w:ilvl w:val="0"/>
          <w:numId w:val="1"/>
        </w:numPr>
        <w:spacing w:after="0" w:line="360" w:lineRule="auto"/>
        <w:ind w:left="426" w:hanging="426"/>
        <w:rPr>
          <w:color w:val="000000"/>
        </w:rPr>
      </w:pPr>
      <w:r w:rsidDel="00000000" w:rsidR="00000000" w:rsidRPr="00000000">
        <w:rPr>
          <w:color w:val="000000"/>
          <w:rtl w:val="0"/>
        </w:rPr>
        <w:t xml:space="preserve">Firebase.</w:t>
      </w:r>
    </w:p>
    <w:p w:rsidR="00000000" w:rsidDel="00000000" w:rsidP="00000000" w:rsidRDefault="00000000" w:rsidRPr="00000000" w14:paraId="000000F9">
      <w:pPr>
        <w:numPr>
          <w:ilvl w:val="0"/>
          <w:numId w:val="1"/>
        </w:numPr>
        <w:spacing w:after="0" w:line="360" w:lineRule="auto"/>
        <w:ind w:left="426" w:hanging="426"/>
        <w:rPr>
          <w:color w:val="000000"/>
        </w:rPr>
      </w:pPr>
      <w:r w:rsidDel="00000000" w:rsidR="00000000" w:rsidRPr="00000000">
        <w:rPr>
          <w:color w:val="000000"/>
          <w:rtl w:val="0"/>
        </w:rPr>
        <w:t xml:space="preserve">Dark và Framework Flutter.</w:t>
      </w:r>
    </w:p>
    <w:p w:rsidR="00000000" w:rsidDel="00000000" w:rsidP="00000000" w:rsidRDefault="00000000" w:rsidRPr="00000000" w14:paraId="000000FA">
      <w:pPr>
        <w:numPr>
          <w:ilvl w:val="0"/>
          <w:numId w:val="1"/>
        </w:numPr>
        <w:spacing w:line="360" w:lineRule="auto"/>
        <w:ind w:left="426" w:hanging="426"/>
        <w:rPr>
          <w:color w:val="000000"/>
        </w:rPr>
      </w:pPr>
      <w:r w:rsidDel="00000000" w:rsidR="00000000" w:rsidRPr="00000000">
        <w:rPr>
          <w:color w:val="000000"/>
          <w:rtl w:val="0"/>
        </w:rPr>
        <w:t xml:space="preserve">Android Emulator.</w:t>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47" w:right="0" w:hanging="547"/>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Giới thiệu về Dark – Flutter</w:t>
      </w:r>
    </w:p>
    <w:p w:rsidR="00000000" w:rsidDel="00000000" w:rsidP="00000000" w:rsidRDefault="00000000" w:rsidRPr="00000000" w14:paraId="000000FC">
      <w:pPr>
        <w:spacing w:line="360" w:lineRule="auto"/>
        <w:ind w:firstLine="567"/>
        <w:jc w:val="both"/>
        <w:rPr/>
      </w:pPr>
      <w:r w:rsidDel="00000000" w:rsidR="00000000" w:rsidRPr="00000000">
        <w:rPr>
          <w:rtl w:val="0"/>
        </w:rPr>
        <w:t xml:space="preserve">Đối với những nhà phát triển ứng dụng di động, việc chọn lựa một ngôn ngữ lập trình phù hợp là một phần quan trọng của quy trình phát triển. Trong thập kỷ gần đây, Flutter đã trở thành một lựa chọn phổ biến cho việc phát triển ứng dụng di động, nhất là so với các công nghệ khác như React Native hay native development. Để hiểu rõ hơn về cơ sở lý thuyết của Flutter, chúng ta sẽ so sánh nó với một số ngôn ngữ lập trình di động khác.</w:t>
      </w:r>
    </w:p>
    <w:p w:rsidR="00000000" w:rsidDel="00000000" w:rsidP="00000000" w:rsidRDefault="00000000" w:rsidRPr="00000000" w14:paraId="000000FD">
      <w:pPr>
        <w:spacing w:line="360" w:lineRule="auto"/>
        <w:ind w:firstLine="567"/>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1731304</wp:posOffset>
            </wp:positionH>
            <wp:positionV relativeFrom="paragraph">
              <wp:posOffset>113</wp:posOffset>
            </wp:positionV>
            <wp:extent cx="2667000" cy="2667000"/>
            <wp:effectExtent b="0" l="0" r="0" t="0"/>
            <wp:wrapTopAndBottom distB="0" distT="0"/>
            <wp:docPr descr="Dart · GitHub" id="39" name="image2.png"/>
            <a:graphic>
              <a:graphicData uri="http://schemas.openxmlformats.org/drawingml/2006/picture">
                <pic:pic>
                  <pic:nvPicPr>
                    <pic:cNvPr descr="Dart · GitHub" id="0" name="image2.png"/>
                    <pic:cNvPicPr preferRelativeResize="0"/>
                  </pic:nvPicPr>
                  <pic:blipFill>
                    <a:blip r:embed="rId13"/>
                    <a:srcRect b="0" l="0" r="0" t="0"/>
                    <a:stretch>
                      <a:fillRect/>
                    </a:stretch>
                  </pic:blipFill>
                  <pic:spPr>
                    <a:xfrm>
                      <a:off x="0" y="0"/>
                      <a:ext cx="2667000" cy="2667000"/>
                    </a:xfrm>
                    <a:prstGeom prst="rect"/>
                    <a:ln/>
                  </pic:spPr>
                </pic:pic>
              </a:graphicData>
            </a:graphic>
          </wp:anchor>
        </w:drawing>
      </w:r>
    </w:p>
    <w:p w:rsidR="00000000" w:rsidDel="00000000" w:rsidP="00000000" w:rsidRDefault="00000000" w:rsidRPr="00000000" w14:paraId="000000FE">
      <w:pPr>
        <w:spacing w:line="360" w:lineRule="auto"/>
        <w:ind w:firstLine="567"/>
        <w:jc w:val="both"/>
        <w:rPr/>
      </w:pPr>
      <w:r w:rsidDel="00000000" w:rsidR="00000000" w:rsidRPr="00000000">
        <w:rPr>
          <w:rtl w:val="0"/>
        </w:rPr>
        <w:t xml:space="preserve">Flutter là một framework mã nguồn mở được phát triển bởi Google, cho phép nhà phát triển xây dựng ứng dụng di động và web từ một mã nguồn duy nhất. Ngôn ngữ chính trong Flutter là Dart, một ngôn ngữ lập trình cũng được Google phát triển. So với các ngôn ngữ lập trình di động khác như Java (cho Android) hoặc Swift (cho iOS), Dart được xem là một lựa chọn đầy tiềm năng nhờ vào các đặc tính sau:</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nhất quán của ngôn ngữ: Dart là một ngôn ngữ có cú pháp dễ đọc và dễ hiểu. Điều này giúp cho các nhà phát triển dễ dàng học và triển khai ứng dụng một cách nhanh chóng. So với Java hay Objective-C, Dart có cú pháp gọn nhẹ hơn, giảm thiểu các đoạn mã không cần thiết.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ổn định và hiệu suất: Dart được thiết kế để tối ưu hiệu suất của ứng dụng, đặc biệt là trong việc xử lý các tác vụ đa luồng. So với JavaScript trong React Native, Dart thường cho hiệu suất cao hơn và ít xảy ra lỗi hơn. Điều này đặc biệt quan trọng đối với các ứng dụng yêu cầu độ tin cậy và độ trễ thấp.</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Widget-based UI development: Một trong những điểm mạnh của Flutter là sự linh hoạt trong phát triển giao diện người dùng. Flutter sử dụng một cấu trúc giao diện dựa trên các widget, cho phép nhà phát triển xây dựng giao diện một cách dễ dàng và tái sử dụng các thành phần. So với React Native, Flutter cung cấp một tập hợp đa dạng các widget được xây dựng sẵn, giúp cho việc phát triển UI nhanh chóng hơn và đồng nhất trên nhiều nền tảng.</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cộng đồng và tài liệu phong phú: Mặc dù Flutter và Dart là những công nghệ mới, nhưng họ đã nhận được sự quan tâm lớn từ cộng đồng phát triển. Điều này dẫn đến việc có một cộng đồng sôi nổi, nhiều tài liệu học tập và hỗ trợ từ các nhà phát triển khác. So với các công nghệ khác như Kotlin (cho Android) hay SwiftUI (cho iOS), Flutter có một cộng đồng phát triển đang phát triển mạnh mẽ, giúp cho việc giải quyết vấn đề và tìm kiếm giải pháp trở nên dễ dàng hơn.</w:t>
      </w:r>
    </w:p>
    <w:p w:rsidR="00000000" w:rsidDel="00000000" w:rsidP="00000000" w:rsidRDefault="00000000" w:rsidRPr="00000000" w14:paraId="00000106">
      <w:pPr>
        <w:spacing w:line="36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1485265</wp:posOffset>
            </wp:positionH>
            <wp:positionV relativeFrom="paragraph">
              <wp:posOffset>-2539</wp:posOffset>
            </wp:positionV>
            <wp:extent cx="2773680" cy="2773680"/>
            <wp:effectExtent b="0" l="0" r="0" t="0"/>
            <wp:wrapTopAndBottom distB="0" distT="0"/>
            <wp:docPr descr="A blue logo with a white background&#10;&#10;Description automatically generated" id="42" name="image3.png"/>
            <a:graphic>
              <a:graphicData uri="http://schemas.openxmlformats.org/drawingml/2006/picture">
                <pic:pic>
                  <pic:nvPicPr>
                    <pic:cNvPr descr="A blue logo with a white background&#10;&#10;Description automatically generated" id="0" name="image3.png"/>
                    <pic:cNvPicPr preferRelativeResize="0"/>
                  </pic:nvPicPr>
                  <pic:blipFill>
                    <a:blip r:embed="rId14"/>
                    <a:srcRect b="0" l="0" r="0" t="0"/>
                    <a:stretch>
                      <a:fillRect/>
                    </a:stretch>
                  </pic:blipFill>
                  <pic:spPr>
                    <a:xfrm>
                      <a:off x="0" y="0"/>
                      <a:ext cx="2773680" cy="2773680"/>
                    </a:xfrm>
                    <a:prstGeom prst="rect"/>
                    <a:ln/>
                  </pic:spPr>
                </pic:pic>
              </a:graphicData>
            </a:graphic>
          </wp:anchor>
        </w:drawing>
      </w:r>
    </w:p>
    <w:p w:rsidR="00000000" w:rsidDel="00000000" w:rsidP="00000000" w:rsidRDefault="00000000" w:rsidRPr="00000000" w14:paraId="00000107">
      <w:pPr>
        <w:spacing w:line="360" w:lineRule="auto"/>
        <w:ind w:firstLine="567"/>
        <w:jc w:val="both"/>
        <w:rPr/>
      </w:pPr>
      <w:r w:rsidDel="00000000" w:rsidR="00000000" w:rsidRPr="00000000">
        <w:rPr>
          <w:rtl w:val="0"/>
        </w:rPr>
        <w:t xml:space="preserve">Flutter và Dart đem lại nhiều lợi ích cho việc phát triển ứng dụng di động, từ tính nhất quán và hiệu suất đến sự linh hoạt trong phát triển giao diện người dùng và hỗ trợ từ cộng đồng. Mặc dù vẫn còn một số thách thức và hạn chế, nhưng sự phát triển nhanh chóng và sự quan tâm từ cộng đồng đã làm cho Flutter trở thành một lựa chọn hấp dẫn cho việc phát triển ứng dụng di động trong thời gian gần đây. Dưới đây là một số ưu điểm nối bật của Flutter:</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Đa nền tảng (Cross-platform): Flutter cho phép phát triển ứng dụng cho cả iOS và Android từ một mã nguồn duy nhất. Điều này giúp giảm thiểu thời gian và công sức cần thiết để phát triển và duy trì ứng dụng trên nhiều nền tảng.</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Hiệu suất cao: Flutter sử dụng một lớp giao diện người dùng riêng gọi là "widgets" và rendering engine của nó gọi là "Skia", giúp tối ưu hóa hiệu suất của ứng dụng. Điều này đảm bảo rằng ứng dụng Flutter chạy mượt mà và đáp ứng nhanh chóng ngay cả trên các thiết bị có cấu hình thấp.</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người dùng tùy chỉnh: Flutter cung cấp một bộ công cụ mạnh mẽ để tạo và tùy chỉnh giao diện người dùng. Bạn có thể thiết kế giao diện đẹp mắt và linh hoạt bằng cách sử dụng các widget có sẵn hoặc tạo widget tùy chỉnh của riêng mình.</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Hot Reload: Hot Reload là một tính năng quan trọng trong Flutter, cho phép bạn thay đổi mã nguồn và xem kết quả ngay lập tức trên ứng dụng đang chạy mà không cần khởi động lại. Điều này giúp tăng tốc quá trình phát triển và giảm thời gian kiểm tra.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Cộng đồng mạnh mẽ: Flutter có một cộng đồng rộng lớn, đam mê và nhiệt tình. Bạn có thể tìm thấy rất nhiều tài liệu, ví dụ và hỗ trợ từ cộng đồng này, giúp bạn giải quyết các vấn đề và tăng cường kỹ năng lập trình của mình.</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Dễ học và sử dụng: Với người mới bắt đầu, Flutter rất dễ học và sử dụng. Bạn chỉ cần kiến thức cơ bản về lập trình và một chút kiên nhẫn để bắt đầu phát triển ứng dụng của mình trong thời gian ngắn.</w:t>
      </w:r>
    </w:p>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47" w:right="0" w:hanging="547"/>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2.3.Giới thiệu về Firebase</w:t>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47" w:right="0" w:hanging="263"/>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2.3.1. Lịch sử phát triển Firebase</w:t>
      </w:r>
    </w:p>
    <w:p w:rsidR="00000000" w:rsidDel="00000000" w:rsidP="00000000" w:rsidRDefault="00000000" w:rsidRPr="00000000" w14:paraId="00000115">
      <w:pPr>
        <w:spacing w:line="360" w:lineRule="auto"/>
        <w:ind w:firstLine="567"/>
        <w:jc w:val="both"/>
        <w:rPr/>
      </w:pPr>
      <w:r w:rsidDel="00000000" w:rsidR="00000000" w:rsidRPr="00000000">
        <w:rPr>
          <w:rtl w:val="0"/>
        </w:rPr>
        <w:tab/>
        <w:t xml:space="preserve">Gần một thập niên trước, Firebase ra đời với tiền thân là Envolve. Đây là một nền tảng đơn giản chuyên cung cấp những API cần thiết để tích hợp tính năng chat vào trang Web. Bên cạnh ứng dụng nhắn tin trực tuyến, Envolve còn được người dùng sử dụng để truyền và đồng bộ hóa dữ liệu cho những ứng dụng khác như các trò chơi trực tuyến.  Do đó, các nhà sáng lập đã tách biệt hệ thống nhắn tin trực tuyến và đồng bộ dữ liệu thời gian thực thành hai phần riêng biệt.</w:t>
      </w:r>
    </w:p>
    <w:p w:rsidR="00000000" w:rsidDel="00000000" w:rsidP="00000000" w:rsidRDefault="00000000" w:rsidRPr="00000000" w14:paraId="00000116">
      <w:pPr>
        <w:spacing w:line="360" w:lineRule="auto"/>
        <w:ind w:firstLine="567"/>
        <w:jc w:val="both"/>
        <w:rPr/>
      </w:pPr>
      <w:r w:rsidDel="00000000" w:rsidR="00000000" w:rsidRPr="00000000">
        <w:rPr>
          <w:rtl w:val="0"/>
        </w:rPr>
        <w:t xml:space="preserve">Trên cơ sở đó, năm 2012, Firebase ra đời với sản phẩm cung cấp là dịch vụ Backend-as-a-Service. Tiếp đến, vào năm 2014, Google mua lại Firebase và phát triển nó thành một dịch vụ đa chức năng được hàng triệu người sử dụng cho đến hiện nay.</w:t>
      </w:r>
    </w:p>
    <w:p w:rsidR="00000000" w:rsidDel="00000000" w:rsidP="00000000" w:rsidRDefault="00000000" w:rsidRPr="00000000" w14:paraId="00000117">
      <w:pPr>
        <w:spacing w:line="360" w:lineRule="auto"/>
        <w:ind w:firstLine="567"/>
        <w:jc w:val="center"/>
        <w:rPr/>
      </w:pPr>
      <w:r w:rsidDel="00000000" w:rsidR="00000000" w:rsidRPr="00000000">
        <w:rPr>
          <w:rtl w:val="0"/>
        </w:rPr>
      </w:r>
    </w:p>
    <w:p w:rsidR="00000000" w:rsidDel="00000000" w:rsidP="00000000" w:rsidRDefault="00000000" w:rsidRPr="00000000" w14:paraId="00000118">
      <w:pPr>
        <w:spacing w:line="360" w:lineRule="auto"/>
        <w:ind w:firstLine="567"/>
        <w:jc w:val="center"/>
        <w:rPr/>
      </w:pPr>
      <w:r w:rsidDel="00000000" w:rsidR="00000000" w:rsidRPr="00000000">
        <w:rPr>
          <w:rtl w:val="0"/>
        </w:rPr>
      </w:r>
    </w:p>
    <w:p w:rsidR="00000000" w:rsidDel="00000000" w:rsidP="00000000" w:rsidRDefault="00000000" w:rsidRPr="00000000" w14:paraId="00000119">
      <w:pPr>
        <w:spacing w:line="360" w:lineRule="auto"/>
        <w:ind w:firstLine="567"/>
        <w:jc w:val="center"/>
        <w:rPr/>
      </w:pPr>
      <w:r w:rsidDel="00000000" w:rsidR="00000000" w:rsidRPr="00000000">
        <w:rPr>
          <w:rtl w:val="0"/>
        </w:rPr>
      </w:r>
    </w:p>
    <w:p w:rsidR="00000000" w:rsidDel="00000000" w:rsidP="00000000" w:rsidRDefault="00000000" w:rsidRPr="00000000" w14:paraId="0000011A">
      <w:pPr>
        <w:spacing w:line="360" w:lineRule="auto"/>
        <w:ind w:firstLine="567"/>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543839</wp:posOffset>
            </wp:positionH>
            <wp:positionV relativeFrom="paragraph">
              <wp:posOffset>610</wp:posOffset>
            </wp:positionV>
            <wp:extent cx="5036820" cy="3108960"/>
            <wp:effectExtent b="0" l="0" r="0" t="0"/>
            <wp:wrapTopAndBottom distB="0" distT="0"/>
            <wp:docPr descr="A yellow folded paper on a blue background" id="41" name="image4.png"/>
            <a:graphic>
              <a:graphicData uri="http://schemas.openxmlformats.org/drawingml/2006/picture">
                <pic:pic>
                  <pic:nvPicPr>
                    <pic:cNvPr descr="A yellow folded paper on a blue background" id="0" name="image4.png"/>
                    <pic:cNvPicPr preferRelativeResize="0"/>
                  </pic:nvPicPr>
                  <pic:blipFill>
                    <a:blip r:embed="rId15"/>
                    <a:srcRect b="0" l="0" r="0" t="0"/>
                    <a:stretch>
                      <a:fillRect/>
                    </a:stretch>
                  </pic:blipFill>
                  <pic:spPr>
                    <a:xfrm>
                      <a:off x="0" y="0"/>
                      <a:ext cx="5036820" cy="3108960"/>
                    </a:xfrm>
                    <a:prstGeom prst="rect"/>
                    <a:ln/>
                  </pic:spPr>
                </pic:pic>
              </a:graphicData>
            </a:graphic>
          </wp:anchor>
        </w:drawing>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47" w:right="0" w:hanging="263"/>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2.3.1. Các tính năng chính của Firebase</w:t>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leader="none" w:pos="851"/>
        </w:tabs>
        <w:spacing w:after="0" w:line="360" w:lineRule="auto"/>
        <w:ind w:left="1134" w:hanging="283"/>
        <w:rPr>
          <w:b w:val="1"/>
          <w:i w:val="1"/>
          <w:color w:val="000000"/>
        </w:rPr>
      </w:pPr>
      <w:r w:rsidDel="00000000" w:rsidR="00000000" w:rsidRPr="00000000">
        <w:rPr>
          <w:b w:val="1"/>
          <w:i w:val="1"/>
          <w:color w:val="000000"/>
          <w:rtl w:val="0"/>
        </w:rPr>
        <w:t xml:space="preserve">Firebase Realtime Database:</w:t>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leader="none" w:pos="851"/>
        </w:tabs>
        <w:spacing w:after="120" w:before="120" w:line="360" w:lineRule="auto"/>
        <w:ind w:left="567" w:firstLine="567"/>
        <w:jc w:val="both"/>
        <w:rPr>
          <w:color w:val="000000"/>
        </w:rPr>
      </w:pPr>
      <w:r w:rsidDel="00000000" w:rsidR="00000000" w:rsidRPr="00000000">
        <w:rPr>
          <w:color w:val="000000"/>
          <w:rtl w:val="0"/>
        </w:rPr>
        <w:t xml:space="preserve">Khi đăng ký một tài khoản trên Firebase để tạo ứng dụng, bạn đã có một cơ sở dữ liệu thời gian thực. Dữ liệu bạn nhận được dưới dạng JSON. Đồng thời nó cũng luôn được đồng bộ thời gian thực đến mọi kết nối client. Đối với các ứng dụng đa nền tảng, tất cả các client đều sử dụng cùng một cơ sở dữ liệu. Nó được tự động cập nhật dữ liệu mới nhất bất cứ khi nào các lập trình viên phát triển ứng dụng. Cuối cùng, tất cả các dữ liệu này được truyền qua kết nối an toàn SSL có bảo mật với chứng nhận 2048 bit.</w:t>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leader="none" w:pos="851"/>
        </w:tabs>
        <w:spacing w:after="120" w:before="120" w:line="360" w:lineRule="auto"/>
        <w:ind w:left="567" w:firstLine="567"/>
        <w:jc w:val="both"/>
        <w:rPr>
          <w:color w:val="000000"/>
        </w:rPr>
      </w:pPr>
      <w:r w:rsidDel="00000000" w:rsidR="00000000" w:rsidRPr="00000000">
        <w:rPr>
          <w:color w:val="000000"/>
          <w:rtl w:val="0"/>
        </w:rPr>
        <w:t xml:space="preserve">Trong trường hợp bị mất mạng, dữ liệu được lưu lại ở local, vì thế khi có mọi sự thay đổi nào đều được tự động cập nhật lên Server của Firebase. Bên cạnh đó, đối với các dữ liệu ở local cũ hơn với Server thì cũng tự động cập nhật để được dữ liệu mới nhất.</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leader="none" w:pos="851"/>
        </w:tabs>
        <w:spacing w:after="0" w:line="360" w:lineRule="auto"/>
        <w:ind w:left="1134" w:hanging="283"/>
        <w:rPr>
          <w:b w:val="1"/>
          <w:i w:val="1"/>
          <w:color w:val="000000"/>
        </w:rPr>
      </w:pPr>
      <w:r w:rsidDel="00000000" w:rsidR="00000000" w:rsidRPr="00000000">
        <w:rPr>
          <w:b w:val="1"/>
          <w:i w:val="1"/>
          <w:color w:val="000000"/>
          <w:rtl w:val="0"/>
        </w:rPr>
        <w:t xml:space="preserve">Firebase Authentication:</w:t>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851"/>
        </w:tabs>
        <w:spacing w:after="120" w:before="120" w:line="360" w:lineRule="auto"/>
        <w:ind w:left="567" w:firstLine="567"/>
        <w:jc w:val="both"/>
        <w:rPr>
          <w:color w:val="000000"/>
        </w:rPr>
      </w:pPr>
      <w:r w:rsidDel="00000000" w:rsidR="00000000" w:rsidRPr="00000000">
        <w:rPr>
          <w:color w:val="000000"/>
          <w:rtl w:val="0"/>
        </w:rPr>
        <w:t xml:space="preserve">Hoạt động nổi bật của Firebase là xây dựng các bước xác thực người dùng bằng Nhóm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leader="none" w:pos="851"/>
        </w:tabs>
        <w:spacing w:after="0" w:line="360" w:lineRule="auto"/>
        <w:ind w:left="1134" w:hanging="283"/>
        <w:rPr>
          <w:b w:val="1"/>
          <w:i w:val="1"/>
          <w:color w:val="000000"/>
        </w:rPr>
      </w:pPr>
      <w:r w:rsidDel="00000000" w:rsidR="00000000" w:rsidRPr="00000000">
        <w:rPr>
          <w:b w:val="1"/>
          <w:i w:val="1"/>
          <w:color w:val="000000"/>
          <w:rtl w:val="0"/>
        </w:rPr>
        <w:t xml:space="preserve">Firebase Authentication:</w:t>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leader="none" w:pos="851"/>
        </w:tabs>
        <w:spacing w:after="120" w:before="120" w:line="360" w:lineRule="auto"/>
        <w:ind w:left="567" w:firstLine="567"/>
        <w:jc w:val="both"/>
        <w:rPr>
          <w:color w:val="000000"/>
        </w:rPr>
      </w:pPr>
      <w:r w:rsidDel="00000000" w:rsidR="00000000" w:rsidRPr="00000000">
        <w:rPr>
          <w:color w:val="000000"/>
          <w:rtl w:val="0"/>
        </w:rPr>
        <w:t xml:space="preserve">Firebase cũng cung cấp Cloud Firestore, một dịch vụ cơ sở dữ liệu dựa trên tài liệu (document-based) mới hơn. Firestore cung cấp hiệu suất tốt hơn và tính linh hoạt cao hơn so với Realtime Database, bao gồm các tính năng như truy vấn phức tạp và tự động đồng bộ hóa dữ liệu giữa các thiết bị của người dùng.</w:t>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leader="none" w:pos="851"/>
        </w:tabs>
        <w:spacing w:after="0" w:line="360" w:lineRule="auto"/>
        <w:ind w:left="1134" w:hanging="283"/>
        <w:rPr>
          <w:b w:val="1"/>
          <w:i w:val="1"/>
          <w:color w:val="000000"/>
        </w:rPr>
      </w:pPr>
      <w:r w:rsidDel="00000000" w:rsidR="00000000" w:rsidRPr="00000000">
        <w:rPr>
          <w:b w:val="1"/>
          <w:i w:val="1"/>
          <w:color w:val="000000"/>
          <w:rtl w:val="0"/>
        </w:rPr>
        <w:t xml:space="preserve">Firebase Storage:</w:t>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leader="none" w:pos="851"/>
        </w:tabs>
        <w:spacing w:after="120" w:before="120" w:line="360" w:lineRule="auto"/>
        <w:ind w:left="567" w:firstLine="567"/>
        <w:jc w:val="both"/>
        <w:rPr>
          <w:color w:val="000000"/>
        </w:rPr>
      </w:pPr>
      <w:r w:rsidDel="00000000" w:rsidR="00000000" w:rsidRPr="00000000">
        <w:rPr>
          <w:color w:val="000000"/>
          <w:rtl w:val="0"/>
        </w:rPr>
        <w:t xml:space="preserve">Firebase còn cung cấp các dịch vụ như Firebase Storage để lưu trữ tệp tin như hình ảnh và video, Firebase Cloud Messaging để gửi thông báo đẩy tới người dùng, Firebase Hosting để đăng ký và quản lý tên miền, cũng như một loạt các công cụ phân tích và tích hợp với Google Analytics.</w:t>
      </w:r>
      <w:r w:rsidDel="00000000" w:rsidR="00000000" w:rsidRPr="00000000">
        <w:br w:type="page"/>
      </w: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KHẢO SÁT HIỆN TRẠNG</w:t>
      </w:r>
    </w:p>
    <w:sdt>
      <w:sdtPr>
        <w:tag w:val="goog_rdk_3"/>
      </w:sdtPr>
      <w:sdtContent>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0" w:date="2024-04-12T07:43:03Z"/>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Khảo sát hiện trạng:</w:t>
          </w:r>
          <w:sdt>
            <w:sdtPr>
              <w:tag w:val="goog_rdk_2"/>
            </w:sdtPr>
            <w:sdtContent>
              <w:ins w:author="Hai Trieu Nguyen" w:id="0" w:date="2024-04-12T07:43:03Z">
                <w:bookmarkStart w:colFirst="0" w:colLast="0" w:name="_heading=h.35nkun2" w:id="14"/>
                <w:bookmarkEnd w:id="14"/>
                <w:r w:rsidDel="00000000" w:rsidR="00000000" w:rsidRPr="00000000">
                  <w:rPr>
                    <w:rtl w:val="0"/>
                  </w:rPr>
                </w:r>
              </w:ins>
            </w:sdtContent>
          </w:sdt>
        </w:p>
      </w:sdtContent>
    </w:sdt>
    <w:sdt>
      <w:sdtPr>
        <w:tag w:val="goog_rdk_5"/>
      </w:sdtPr>
      <w:sdtContent>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0" w:date="2024-04-12T07:43:03Z"/>
              <w:rFonts w:ascii="Times New Roman" w:cs="Times New Roman" w:eastAsia="Times New Roman" w:hAnsi="Times New Roman"/>
              <w:b w:val="1"/>
              <w:i w:val="0"/>
              <w:smallCaps w:val="0"/>
              <w:strike w:val="0"/>
              <w:color w:val="000000"/>
              <w:sz w:val="26"/>
              <w:szCs w:val="26"/>
              <w:u w:val="none"/>
              <w:shd w:fill="auto" w:val="clear"/>
              <w:vertAlign w:val="baseline"/>
            </w:rPr>
          </w:pPr>
          <w:sdt>
            <w:sdtPr>
              <w:tag w:val="goog_rdk_4"/>
            </w:sdtPr>
            <w:sdtContent>
              <w:ins w:author="Hai Trieu Nguyen" w:id="0" w:date="2024-04-12T07:43:03Z">
                <w:bookmarkStart w:colFirst="0" w:colLast="0" w:name="_heading=h.wjh99uuxifj1" w:id="15"/>
                <w:bookmarkEnd w:id="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tạo mẫu khảo sát : google form, tạo các mục: chi tiêu như thế, bạn quản lý chi tiêu…</w:t>
                </w:r>
              </w:ins>
            </w:sdtContent>
          </w:sdt>
        </w:p>
      </w:sdtContent>
    </w:sdt>
    <w:sdt>
      <w:sdtPr>
        <w:tag w:val="goog_rdk_7"/>
      </w:sdtPr>
      <w:sdtContent>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0" w:date="2024-04-12T07:43:03Z"/>
              <w:rFonts w:ascii="Times New Roman" w:cs="Times New Roman" w:eastAsia="Times New Roman" w:hAnsi="Times New Roman"/>
              <w:b w:val="1"/>
              <w:i w:val="0"/>
              <w:smallCaps w:val="0"/>
              <w:strike w:val="0"/>
              <w:color w:val="000000"/>
              <w:sz w:val="26"/>
              <w:szCs w:val="26"/>
              <w:u w:val="none"/>
              <w:shd w:fill="auto" w:val="clear"/>
              <w:vertAlign w:val="baseline"/>
            </w:rPr>
          </w:pPr>
          <w:sdt>
            <w:sdtPr>
              <w:tag w:val="goog_rdk_6"/>
            </w:sdtPr>
            <w:sdtContent>
              <w:ins w:author="Hai Trieu Nguyen" w:id="0" w:date="2024-04-12T07:43:03Z">
                <w:bookmarkStart w:colFirst="0" w:colLast="0" w:name="_heading=h.hrezplgjm5tg" w:id="16"/>
                <w:bookmarkEnd w:id="1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chụp hình google form: nghiên cứu điều tra dữ liệu.</w:t>
                </w:r>
              </w:ins>
            </w:sdtContent>
          </w:sdt>
        </w:p>
      </w:sdtContent>
    </w:sdt>
    <w:sdt>
      <w:sdtPr>
        <w:tag w:val="goog_rdk_10"/>
      </w:sdtPr>
      <w:sdtContent>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b w:val="1"/>
              <w:rPrChange w:author="Hai Trieu Nguyen" w:id="1" w:date="2024-04-12T07:43:03Z">
                <w:rPr>
                  <w:rFonts w:ascii="Times New Roman" w:cs="Times New Roman" w:eastAsia="Times New Roman" w:hAnsi="Times New Roman"/>
                  <w:b w:val="1"/>
                  <w:i w:val="0"/>
                  <w:smallCaps w:val="0"/>
                  <w:strike w:val="0"/>
                  <w:color w:val="000000"/>
                  <w:sz w:val="26"/>
                  <w:szCs w:val="26"/>
                  <w:u w:val="none"/>
                  <w:shd w:fill="auto" w:val="clear"/>
                  <w:vertAlign w:val="baseline"/>
                </w:rPr>
              </w:rPrChange>
            </w:rPr>
            <w:pPrChange w:author="Hai Trieu Nguyen" w:id="0" w:date="2024-04-12T07:43:03Z">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pPr>
            </w:pPrChange>
          </w:pPr>
          <w:bookmarkStart w:colFirst="0" w:colLast="0" w:name="_heading=h.35nkun2" w:id="14"/>
          <w:bookmarkEnd w:id="14"/>
          <w:sdt>
            <w:sdtPr>
              <w:tag w:val="goog_rdk_8"/>
            </w:sdtPr>
            <w:sdtContent>
              <w:ins w:author="Hai Trieu Nguyen" w:id="0" w:date="2024-04-12T07:43:03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-&gt; hầu hết sv trong diện khảo sát chưa có kết hoạch c hi tiêu hợp lý, dựa vào khảo  sát tôi sẽ tiến hành xây dựng app quản lý tài chính cá nhân có các chức năng sau/; </w:t>
                </w:r>
              </w:ins>
            </w:sdtContent>
          </w:sdt>
          <w:sdt>
            <w:sdtPr>
              <w:tag w:val="goog_rdk_9"/>
            </w:sdtPr>
            <w:sdtContent>
              <w:r w:rsidDel="00000000" w:rsidR="00000000" w:rsidRPr="00000000">
                <w:rPr>
                  <w:rtl w:val="0"/>
                </w:rPr>
              </w:r>
            </w:sdtContent>
          </w:sdt>
        </w:p>
      </w:sdtContent>
    </w:sdt>
    <w:p w:rsidR="00000000" w:rsidDel="00000000" w:rsidP="00000000" w:rsidRDefault="00000000" w:rsidRPr="00000000" w14:paraId="0000012A">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4. PHÂN TÍCH HỆ THỐNG</w:t>
      </w:r>
    </w:p>
    <w:sdt>
      <w:sdtPr>
        <w:tag w:val="goog_rdk_12"/>
      </w:sdtPr>
      <w:sdtContent>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2" w:date="2024-04-12T07:46:04Z"/>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Phân tích hệ thống:</w:t>
          </w:r>
          <w:sdt>
            <w:sdtPr>
              <w:tag w:val="goog_rdk_11"/>
            </w:sdtPr>
            <w:sdtContent>
              <w:ins w:author="Hai Trieu Nguyen" w:id="2" w:date="2024-04-12T07:46:04Z">
                <w:bookmarkStart w:colFirst="0" w:colLast="0" w:name="_heading=h.44sinio" w:id="18"/>
                <w:bookmarkEnd w:id="18"/>
                <w:r w:rsidDel="00000000" w:rsidR="00000000" w:rsidRPr="00000000">
                  <w:rPr>
                    <w:rtl w:val="0"/>
                  </w:rPr>
                </w:r>
              </w:ins>
            </w:sdtContent>
          </w:sdt>
        </w:p>
      </w:sdtContent>
    </w:sdt>
    <w:sdt>
      <w:sdtPr>
        <w:tag w:val="goog_rdk_14"/>
      </w:sdtPr>
      <w:sdtContent>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2" w:date="2024-04-12T07:46:04Z"/>
              <w:rFonts w:ascii="Times New Roman" w:cs="Times New Roman" w:eastAsia="Times New Roman" w:hAnsi="Times New Roman"/>
              <w:b w:val="1"/>
              <w:i w:val="0"/>
              <w:smallCaps w:val="0"/>
              <w:strike w:val="0"/>
              <w:color w:val="000000"/>
              <w:sz w:val="26"/>
              <w:szCs w:val="26"/>
              <w:u w:val="none"/>
              <w:shd w:fill="auto" w:val="clear"/>
              <w:vertAlign w:val="baseline"/>
            </w:rPr>
          </w:pPr>
          <w:sdt>
            <w:sdtPr>
              <w:tag w:val="goog_rdk_13"/>
            </w:sdtPr>
            <w:sdtContent>
              <w:ins w:author="Hai Trieu Nguyen" w:id="2" w:date="2024-04-12T07:46:04Z">
                <w:bookmarkStart w:colFirst="0" w:colLast="0" w:name="_heading=h.ybeho2ay6dwi" w:id="19"/>
                <w:bookmarkEnd w:id="1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tích non sql: tìm hiểu</w:t>
                </w:r>
              </w:ins>
            </w:sdtContent>
          </w:sdt>
        </w:p>
      </w:sdtContent>
    </w:sdt>
    <w:sdt>
      <w:sdtPr>
        <w:tag w:val="goog_rdk_16"/>
      </w:sdtPr>
      <w:sdtContent>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b w:val="1"/>
              <w:rPrChange w:author="Hai Trieu Nguyen" w:id="3" w:date="2024-04-12T07:46:04Z">
                <w:rPr>
                  <w:rFonts w:ascii="Times New Roman" w:cs="Times New Roman" w:eastAsia="Times New Roman" w:hAnsi="Times New Roman"/>
                  <w:b w:val="1"/>
                  <w:i w:val="0"/>
                  <w:smallCaps w:val="0"/>
                  <w:strike w:val="0"/>
                  <w:color w:val="000000"/>
                  <w:sz w:val="26"/>
                  <w:szCs w:val="26"/>
                  <w:u w:val="none"/>
                  <w:shd w:fill="auto" w:val="clear"/>
                  <w:vertAlign w:val="baseline"/>
                </w:rPr>
              </w:rPrChange>
            </w:rPr>
            <w:pPrChange w:author="Hai Trieu Nguyen" w:id="0" w:date="2024-04-12T07:46:04Z">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pPr>
            </w:pPrChange>
          </w:pPr>
          <w:bookmarkStart w:colFirst="0" w:colLast="0" w:name="_heading=h.44sinio" w:id="18"/>
          <w:bookmarkEnd w:id="18"/>
          <w:sdt>
            <w:sdtPr>
              <w:tag w:val="goog_rdk_15"/>
            </w:sdtPr>
            <w:sdtContent>
              <w:r w:rsidDel="00000000" w:rsidR="00000000" w:rsidRPr="00000000">
                <w:rPr>
                  <w:rtl w:val="0"/>
                </w:rPr>
              </w:r>
            </w:sdtContent>
          </w:sdt>
        </w:p>
      </w:sdtContent>
    </w:sdt>
    <w:p w:rsidR="00000000" w:rsidDel="00000000" w:rsidP="00000000" w:rsidRDefault="00000000" w:rsidRPr="00000000" w14:paraId="0000012F">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5. THIẾT KẾ DỮ LIỆU</w:t>
      </w:r>
    </w:p>
    <w:sdt>
      <w:sdtPr>
        <w:tag w:val="goog_rdk_18"/>
      </w:sdtPr>
      <w:sdtContent>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4" w:date="2024-04-12T07:46:30Z"/>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Thiết kế dữ liệu:</w:t>
          </w:r>
          <w:sdt>
            <w:sdtPr>
              <w:tag w:val="goog_rdk_17"/>
            </w:sdtPr>
            <w:sdtContent>
              <w:ins w:author="Hai Trieu Nguyen" w:id="4" w:date="2024-04-12T07:46:30Z">
                <w:bookmarkStart w:colFirst="0" w:colLast="0" w:name="_heading=h.z337ya" w:id="21"/>
                <w:bookmarkEnd w:id="21"/>
                <w:r w:rsidDel="00000000" w:rsidR="00000000" w:rsidRPr="00000000">
                  <w:rPr>
                    <w:rtl w:val="0"/>
                  </w:rPr>
                </w:r>
              </w:ins>
            </w:sdtContent>
          </w:sdt>
        </w:p>
      </w:sdtContent>
    </w:sdt>
    <w:sdt>
      <w:sdtPr>
        <w:tag w:val="goog_rdk_20"/>
      </w:sdtPr>
      <w:sdtContent>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4" w:date="2024-04-12T07:46:30Z"/>
              <w:rFonts w:ascii="Times New Roman" w:cs="Times New Roman" w:eastAsia="Times New Roman" w:hAnsi="Times New Roman"/>
              <w:b w:val="1"/>
              <w:i w:val="0"/>
              <w:smallCaps w:val="0"/>
              <w:strike w:val="0"/>
              <w:color w:val="000000"/>
              <w:sz w:val="26"/>
              <w:szCs w:val="26"/>
              <w:u w:val="none"/>
              <w:shd w:fill="auto" w:val="clear"/>
              <w:vertAlign w:val="baseline"/>
            </w:rPr>
          </w:pPr>
          <w:sdt>
            <w:sdtPr>
              <w:tag w:val="goog_rdk_19"/>
            </w:sdtPr>
            <w:sdtContent>
              <w:ins w:author="Hai Trieu Nguyen" w:id="4" w:date="2024-04-12T07:46:30Z">
                <w:bookmarkStart w:colFirst="0" w:colLast="0" w:name="_heading=h.97hm6qyvlgtk" w:id="22"/>
                <w:bookmarkEnd w:id="2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phân tích thiết kế ứng dụng</w:t>
                </w:r>
              </w:ins>
            </w:sdtContent>
          </w:sdt>
        </w:p>
      </w:sdtContent>
    </w:sdt>
    <w:sdt>
      <w:sdtPr>
        <w:tag w:val="goog_rdk_22"/>
      </w:sdtPr>
      <w:sdtContent>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4" w:date="2024-04-12T07:46:30Z"/>
              <w:rFonts w:ascii="Times New Roman" w:cs="Times New Roman" w:eastAsia="Times New Roman" w:hAnsi="Times New Roman"/>
              <w:b w:val="1"/>
              <w:i w:val="0"/>
              <w:smallCaps w:val="0"/>
              <w:strike w:val="0"/>
              <w:color w:val="000000"/>
              <w:sz w:val="26"/>
              <w:szCs w:val="26"/>
              <w:u w:val="none"/>
              <w:shd w:fill="auto" w:val="clear"/>
              <w:vertAlign w:val="baseline"/>
            </w:rPr>
          </w:pPr>
          <w:sdt>
            <w:sdtPr>
              <w:tag w:val="goog_rdk_21"/>
            </w:sdtPr>
            <w:sdtContent>
              <w:ins w:author="Hai Trieu Nguyen" w:id="4" w:date="2024-04-12T07:46:30Z">
                <w:bookmarkStart w:colFirst="0" w:colLast="0" w:name="_heading=h.hxrhrvxwfs0a" w:id="23"/>
                <w:bookmarkEnd w:id="2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UI, UX,....</w:t>
                </w:r>
              </w:ins>
            </w:sdtContent>
          </w:sdt>
        </w:p>
      </w:sdtContent>
    </w:sdt>
    <w:sdt>
      <w:sdtPr>
        <w:tag w:val="goog_rdk_24"/>
      </w:sdtPr>
      <w:sdtContent>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4" w:date="2024-04-12T07:46:30Z"/>
              <w:rFonts w:ascii="Times New Roman" w:cs="Times New Roman" w:eastAsia="Times New Roman" w:hAnsi="Times New Roman"/>
              <w:b w:val="1"/>
              <w:i w:val="0"/>
              <w:smallCaps w:val="0"/>
              <w:strike w:val="0"/>
              <w:color w:val="000000"/>
              <w:sz w:val="26"/>
              <w:szCs w:val="26"/>
              <w:u w:val="none"/>
              <w:shd w:fill="auto" w:val="clear"/>
              <w:vertAlign w:val="baseline"/>
            </w:rPr>
          </w:pPr>
          <w:sdt>
            <w:sdtPr>
              <w:tag w:val="goog_rdk_23"/>
            </w:sdtPr>
            <w:sdtContent>
              <w:ins w:author="Hai Trieu Nguyen" w:id="4" w:date="2024-04-12T07:46:30Z">
                <w:bookmarkStart w:colFirst="0" w:colLast="0" w:name="_heading=h.9c2tv59oesga" w:id="24"/>
                <w:bookmarkEnd w:id="2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Xây dựng ứng dụng</w:t>
                </w:r>
              </w:ins>
            </w:sdtContent>
          </w:sdt>
        </w:p>
      </w:sdtContent>
    </w:sdt>
    <w:sdt>
      <w:sdtPr>
        <w:tag w:val="goog_rdk_26"/>
      </w:sdtPr>
      <w:sdtContent>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ns w:author="Hai Trieu Nguyen" w:id="4" w:date="2024-04-12T07:46:30Z"/>
              <w:rFonts w:ascii="Times New Roman" w:cs="Times New Roman" w:eastAsia="Times New Roman" w:hAnsi="Times New Roman"/>
              <w:b w:val="1"/>
              <w:i w:val="0"/>
              <w:smallCaps w:val="0"/>
              <w:strike w:val="0"/>
              <w:color w:val="000000"/>
              <w:sz w:val="26"/>
              <w:szCs w:val="26"/>
              <w:u w:val="none"/>
              <w:shd w:fill="auto" w:val="clear"/>
              <w:vertAlign w:val="baseline"/>
            </w:rPr>
          </w:pPr>
          <w:sdt>
            <w:sdtPr>
              <w:tag w:val="goog_rdk_25"/>
            </w:sdtPr>
            <w:sdtContent>
              <w:ins w:author="Hai Trieu Nguyen" w:id="4" w:date="2024-04-12T07:46:30Z">
                <w:bookmarkStart w:colFirst="0" w:colLast="0" w:name="_heading=h.93any77ymku5" w:id="25"/>
                <w:bookmarkEnd w:id="2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5: Kết luận</w:t>
                </w:r>
              </w:ins>
            </w:sdtContent>
          </w:sdt>
        </w:p>
      </w:sdtContent>
    </w:sdt>
    <w:sdt>
      <w:sdtPr>
        <w:tag w:val="goog_rdk_29"/>
      </w:sdtPr>
      <w:sdtContent>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b w:val="1"/>
              <w:rPrChange w:author="Hai Trieu Nguyen" w:id="5" w:date="2024-04-12T07:46:30Z">
                <w:rPr>
                  <w:rFonts w:ascii="Times New Roman" w:cs="Times New Roman" w:eastAsia="Times New Roman" w:hAnsi="Times New Roman"/>
                  <w:b w:val="1"/>
                  <w:i w:val="0"/>
                  <w:smallCaps w:val="0"/>
                  <w:strike w:val="0"/>
                  <w:color w:val="000000"/>
                  <w:sz w:val="26"/>
                  <w:szCs w:val="26"/>
                  <w:u w:val="none"/>
                  <w:shd w:fill="auto" w:val="clear"/>
                  <w:vertAlign w:val="baseline"/>
                </w:rPr>
              </w:rPrChange>
            </w:rPr>
            <w:pPrChange w:author="Hai Trieu Nguyen" w:id="0" w:date="2024-04-12T07:46:30Z">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pPr>
            </w:pPrChange>
          </w:pPr>
          <w:bookmarkStart w:colFirst="0" w:colLast="0" w:name="_heading=h.z337ya" w:id="21"/>
          <w:bookmarkEnd w:id="21"/>
          <w:sdt>
            <w:sdtPr>
              <w:tag w:val="goog_rdk_27"/>
            </w:sdtPr>
            <w:sdtContent>
              <w:ins w:author="Hai Trieu Nguyen" w:id="4" w:date="2024-04-12T07:46:30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ins>
            </w:sdtContent>
          </w:sdt>
          <w:sdt>
            <w:sdtPr>
              <w:tag w:val="goog_rdk_28"/>
            </w:sdtPr>
            <w:sdtContent>
              <w:r w:rsidDel="00000000" w:rsidR="00000000" w:rsidRPr="00000000">
                <w:rPr>
                  <w:rtl w:val="0"/>
                </w:rPr>
              </w:r>
            </w:sdtContent>
          </w:sdt>
        </w:p>
      </w:sdtContent>
    </w:sdt>
    <w:sectPr>
      <w:footerReference r:id="rId16" w:type="default"/>
      <w:type w:val="nextPage"/>
      <w:pgSz w:h="16834" w:w="11909" w:orient="portrait"/>
      <w:pgMar w:bottom="1134" w:top="1134" w:left="1701" w:right="113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i Trieu Nguyen" w:id="0" w:date="2024-04-12T07:35:32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thực hiện</w:t>
      </w:r>
    </w:p>
  </w:comment>
  <w:comment w:author="Hai Trieu Nguyen" w:id="1" w:date="2024-04-12T07:40:12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nên chụp ảnh một số app trên chplay quản lý tài chính cá nhân, show lượt tải.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9" w15:done="0"/>
  <w15:commentEx w15:paraId="000001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3">
    <w:lvl w:ilvl="0">
      <w:start w:val="1"/>
      <w:numFmt w:val="decimal"/>
      <w:lvlText w:val="CHƯƠNG %1."/>
      <w:lvlJc w:val="left"/>
      <w:pPr>
        <w:ind w:left="360" w:hanging="360"/>
      </w:pPr>
      <w:rPr>
        <w:rFonts w:ascii="Times New Roman" w:cs="Times New Roman" w:eastAsia="Times New Roman" w:hAnsi="Times New Roman"/>
        <w:b w:val="1"/>
        <w:i w:val="0"/>
        <w:smallCaps w:val="0"/>
        <w:strike w:val="0"/>
        <w:color w:val="000000"/>
        <w:u w:val="none"/>
        <w:vertAlign w:val="baseline"/>
      </w:rPr>
    </w:lvl>
    <w:lvl w:ilvl="1">
      <w:start w:val="1"/>
      <w:numFmt w:val="decimal"/>
      <w:lvlText w:val="%1.%2."/>
      <w:lvlJc w:val="left"/>
      <w:pPr>
        <w:ind w:left="547" w:hanging="547"/>
      </w:pPr>
      <w:rPr>
        <w:rFonts w:ascii="Times New Roman" w:cs="Times New Roman" w:eastAsia="Times New Roman" w:hAnsi="Times New Roman"/>
        <w:b w:val="1"/>
        <w:sz w:val="28"/>
        <w:szCs w:val="28"/>
      </w:rPr>
    </w:lvl>
    <w:lvl w:ilvl="2">
      <w:start w:val="1"/>
      <w:numFmt w:val="decimal"/>
      <w:lvlText w:val="%1.%2.%3."/>
      <w:lvlJc w:val="left"/>
      <w:pPr>
        <w:ind w:left="4191" w:hanging="503.99999999999955"/>
      </w:pPr>
      <w:rPr>
        <w:color w:val="000000"/>
        <w:sz w:val="28"/>
        <w:szCs w:val="28"/>
      </w:rPr>
    </w:lvl>
    <w:lvl w:ilvl="3">
      <w:start w:val="1"/>
      <w:numFmt w:val="decimal"/>
      <w:lvlText w:val="%1.%2.%3.%4."/>
      <w:lvlJc w:val="left"/>
      <w:pPr>
        <w:ind w:left="3430" w:hanging="648"/>
      </w:pPr>
      <w:rPr/>
    </w:lvl>
    <w:lvl w:ilvl="4">
      <w:start w:val="1"/>
      <w:numFmt w:val="decimal"/>
      <w:lvlText w:val="%1.%2.%3.%4.%5."/>
      <w:lvlJc w:val="left"/>
      <w:pPr>
        <w:ind w:left="3934" w:hanging="792"/>
      </w:pPr>
      <w:rPr/>
    </w:lvl>
    <w:lvl w:ilvl="5">
      <w:start w:val="1"/>
      <w:numFmt w:val="decimal"/>
      <w:lvlText w:val="%1.%2.%3.%4.%5.%6."/>
      <w:lvlJc w:val="left"/>
      <w:pPr>
        <w:ind w:left="4438" w:hanging="935.9999999999995"/>
      </w:pPr>
      <w:rPr/>
    </w:lvl>
    <w:lvl w:ilvl="6">
      <w:start w:val="1"/>
      <w:numFmt w:val="decimal"/>
      <w:lvlText w:val="%1.%2.%3.%4.%5.%6.%7."/>
      <w:lvlJc w:val="left"/>
      <w:pPr>
        <w:ind w:left="4942" w:hanging="1080"/>
      </w:pPr>
      <w:rPr/>
    </w:lvl>
    <w:lvl w:ilvl="7">
      <w:start w:val="1"/>
      <w:numFmt w:val="decimal"/>
      <w:lvlText w:val="%1.%2.%3.%4.%5.%6.%7.%8."/>
      <w:lvlJc w:val="left"/>
      <w:pPr>
        <w:ind w:left="5446" w:hanging="1224"/>
      </w:pPr>
      <w:rPr/>
    </w:lvl>
    <w:lvl w:ilvl="8">
      <w:start w:val="1"/>
      <w:numFmt w:val="decimal"/>
      <w:lvlText w:val="%1.%2.%3.%4.%5.%6.%7.%8.%9."/>
      <w:lvlJc w:val="left"/>
      <w:pPr>
        <w:ind w:left="6022"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sz w:val="22"/>
      <w:szCs w:val="22"/>
    </w:rPr>
  </w:style>
  <w:style w:type="paragraph" w:styleId="Heading5">
    <w:name w:val="heading 5"/>
    <w:basedOn w:val="Normal"/>
    <w:next w:val="Normal"/>
    <w:pPr>
      <w:keepNext w:val="1"/>
      <w:keepLines w:val="1"/>
      <w:spacing w:after="40" w:before="80" w:lineRule="auto"/>
    </w:pPr>
    <w:rPr>
      <w:rFonts w:ascii="Aptos" w:cs="Aptos" w:eastAsia="Aptos" w:hAnsi="Aptos"/>
      <w:color w:val="0f4761"/>
      <w:sz w:val="22"/>
      <w:szCs w:val="22"/>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sz w:val="22"/>
      <w:szCs w:val="22"/>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070F0"/>
    <w:rPr>
      <w:rFonts w:ascii="Times New Roman" w:hAnsi="Times New Roman" w:eastAsiaTheme="minorEastAsia"/>
      <w:kern w:val="0"/>
      <w:sz w:val="26"/>
      <w:szCs w:val="26"/>
      <w:lang w:eastAsia="zh-CN"/>
    </w:rPr>
  </w:style>
  <w:style w:type="paragraph" w:styleId="Heading1">
    <w:name w:val="heading 1"/>
    <w:basedOn w:val="Normal"/>
    <w:next w:val="Normal"/>
    <w:link w:val="Heading1Char"/>
    <w:uiPriority w:val="9"/>
    <w:qFormat w:val="1"/>
    <w:rsid w:val="004070F0"/>
    <w:pPr>
      <w:keepNext w:val="1"/>
      <w:keepLines w:val="1"/>
      <w:spacing w:after="80" w:before="360"/>
      <w:outlineLvl w:val="0"/>
    </w:pPr>
    <w:rPr>
      <w:rFonts w:asciiTheme="majorHAnsi" w:cstheme="majorBidi" w:eastAsiaTheme="majorEastAsia" w:hAnsiTheme="majorHAnsi"/>
      <w:color w:val="0f4761" w:themeColor="accent1" w:themeShade="0000BF"/>
      <w:kern w:val="2"/>
      <w:sz w:val="40"/>
      <w:szCs w:val="40"/>
      <w:lang w:eastAsia="en-US"/>
    </w:rPr>
  </w:style>
  <w:style w:type="paragraph" w:styleId="Heading2">
    <w:name w:val="heading 2"/>
    <w:basedOn w:val="Normal"/>
    <w:next w:val="Normal"/>
    <w:link w:val="Heading2Char"/>
    <w:uiPriority w:val="9"/>
    <w:semiHidden w:val="1"/>
    <w:unhideWhenUsed w:val="1"/>
    <w:qFormat w:val="1"/>
    <w:rsid w:val="004070F0"/>
    <w:pPr>
      <w:keepNext w:val="1"/>
      <w:keepLines w:val="1"/>
      <w:spacing w:after="80" w:before="160"/>
      <w:outlineLvl w:val="1"/>
    </w:pPr>
    <w:rPr>
      <w:rFonts w:asciiTheme="majorHAnsi" w:cstheme="majorBidi" w:eastAsiaTheme="majorEastAsia" w:hAnsiTheme="majorHAnsi"/>
      <w:color w:val="0f4761" w:themeColor="accent1" w:themeShade="0000BF"/>
      <w:kern w:val="2"/>
      <w:sz w:val="32"/>
      <w:szCs w:val="32"/>
      <w:lang w:eastAsia="en-US"/>
    </w:rPr>
  </w:style>
  <w:style w:type="paragraph" w:styleId="Heading3">
    <w:name w:val="heading 3"/>
    <w:basedOn w:val="Normal"/>
    <w:next w:val="Normal"/>
    <w:link w:val="Heading3Char"/>
    <w:uiPriority w:val="9"/>
    <w:semiHidden w:val="1"/>
    <w:unhideWhenUsed w:val="1"/>
    <w:qFormat w:val="1"/>
    <w:rsid w:val="004070F0"/>
    <w:pPr>
      <w:keepNext w:val="1"/>
      <w:keepLines w:val="1"/>
      <w:spacing w:after="80" w:before="160"/>
      <w:outlineLvl w:val="2"/>
    </w:pPr>
    <w:rPr>
      <w:rFonts w:asciiTheme="minorHAnsi" w:cstheme="majorBidi" w:eastAsiaTheme="majorEastAsia" w:hAnsiTheme="minorHAnsi"/>
      <w:color w:val="0f4761" w:themeColor="accent1" w:themeShade="0000BF"/>
      <w:kern w:val="2"/>
      <w:sz w:val="28"/>
      <w:szCs w:val="28"/>
      <w:lang w:eastAsia="en-US"/>
    </w:rPr>
  </w:style>
  <w:style w:type="paragraph" w:styleId="Heading4">
    <w:name w:val="heading 4"/>
    <w:basedOn w:val="Normal"/>
    <w:next w:val="Normal"/>
    <w:link w:val="Heading4Char"/>
    <w:uiPriority w:val="9"/>
    <w:semiHidden w:val="1"/>
    <w:unhideWhenUsed w:val="1"/>
    <w:qFormat w:val="1"/>
    <w:rsid w:val="004070F0"/>
    <w:pPr>
      <w:keepNext w:val="1"/>
      <w:keepLines w:val="1"/>
      <w:spacing w:after="40" w:before="80"/>
      <w:outlineLvl w:val="3"/>
    </w:pPr>
    <w:rPr>
      <w:rFonts w:asciiTheme="minorHAnsi" w:cstheme="majorBidi" w:eastAsiaTheme="majorEastAsia" w:hAnsiTheme="minorHAnsi"/>
      <w:i w:val="1"/>
      <w:iCs w:val="1"/>
      <w:color w:val="0f4761" w:themeColor="accent1" w:themeShade="0000BF"/>
      <w:kern w:val="2"/>
      <w:sz w:val="22"/>
      <w:szCs w:val="22"/>
      <w:lang w:eastAsia="en-US"/>
    </w:rPr>
  </w:style>
  <w:style w:type="paragraph" w:styleId="Heading5">
    <w:name w:val="heading 5"/>
    <w:basedOn w:val="Normal"/>
    <w:next w:val="Normal"/>
    <w:link w:val="Heading5Char"/>
    <w:uiPriority w:val="9"/>
    <w:semiHidden w:val="1"/>
    <w:unhideWhenUsed w:val="1"/>
    <w:qFormat w:val="1"/>
    <w:rsid w:val="004070F0"/>
    <w:pPr>
      <w:keepNext w:val="1"/>
      <w:keepLines w:val="1"/>
      <w:spacing w:after="40" w:before="80"/>
      <w:outlineLvl w:val="4"/>
    </w:pPr>
    <w:rPr>
      <w:rFonts w:asciiTheme="minorHAnsi" w:cstheme="majorBidi" w:eastAsiaTheme="majorEastAsia" w:hAnsiTheme="minorHAnsi"/>
      <w:color w:val="0f4761" w:themeColor="accent1" w:themeShade="0000BF"/>
      <w:kern w:val="2"/>
      <w:sz w:val="22"/>
      <w:szCs w:val="22"/>
      <w:lang w:eastAsia="en-US"/>
    </w:rPr>
  </w:style>
  <w:style w:type="paragraph" w:styleId="Heading6">
    <w:name w:val="heading 6"/>
    <w:basedOn w:val="Normal"/>
    <w:next w:val="Normal"/>
    <w:link w:val="Heading6Char"/>
    <w:uiPriority w:val="9"/>
    <w:semiHidden w:val="1"/>
    <w:unhideWhenUsed w:val="1"/>
    <w:qFormat w:val="1"/>
    <w:rsid w:val="004070F0"/>
    <w:pPr>
      <w:keepNext w:val="1"/>
      <w:keepLines w:val="1"/>
      <w:spacing w:after="0" w:before="40"/>
      <w:outlineLvl w:val="5"/>
    </w:pPr>
    <w:rPr>
      <w:rFonts w:asciiTheme="minorHAnsi" w:cstheme="majorBidi" w:eastAsiaTheme="majorEastAsia" w:hAnsiTheme="minorHAnsi"/>
      <w:i w:val="1"/>
      <w:iCs w:val="1"/>
      <w:color w:val="595959" w:themeColor="text1" w:themeTint="0000A6"/>
      <w:kern w:val="2"/>
      <w:sz w:val="22"/>
      <w:szCs w:val="22"/>
      <w:lang w:eastAsia="en-US"/>
    </w:rPr>
  </w:style>
  <w:style w:type="paragraph" w:styleId="Heading7">
    <w:name w:val="heading 7"/>
    <w:basedOn w:val="Normal"/>
    <w:next w:val="Normal"/>
    <w:link w:val="Heading7Char"/>
    <w:uiPriority w:val="9"/>
    <w:semiHidden w:val="1"/>
    <w:unhideWhenUsed w:val="1"/>
    <w:qFormat w:val="1"/>
    <w:rsid w:val="004070F0"/>
    <w:pPr>
      <w:keepNext w:val="1"/>
      <w:keepLines w:val="1"/>
      <w:spacing w:after="0" w:before="40"/>
      <w:outlineLvl w:val="6"/>
    </w:pPr>
    <w:rPr>
      <w:rFonts w:asciiTheme="minorHAnsi" w:cstheme="majorBidi" w:eastAsiaTheme="majorEastAsia" w:hAnsiTheme="minorHAnsi"/>
      <w:color w:val="595959" w:themeColor="text1" w:themeTint="0000A6"/>
      <w:kern w:val="2"/>
      <w:sz w:val="22"/>
      <w:szCs w:val="22"/>
      <w:lang w:eastAsia="en-US"/>
    </w:rPr>
  </w:style>
  <w:style w:type="paragraph" w:styleId="Heading8">
    <w:name w:val="heading 8"/>
    <w:basedOn w:val="Normal"/>
    <w:next w:val="Normal"/>
    <w:link w:val="Heading8Char"/>
    <w:uiPriority w:val="9"/>
    <w:semiHidden w:val="1"/>
    <w:unhideWhenUsed w:val="1"/>
    <w:qFormat w:val="1"/>
    <w:rsid w:val="004070F0"/>
    <w:pPr>
      <w:keepNext w:val="1"/>
      <w:keepLines w:val="1"/>
      <w:spacing w:after="0"/>
      <w:outlineLvl w:val="7"/>
    </w:pPr>
    <w:rPr>
      <w:rFonts w:asciiTheme="minorHAnsi" w:cstheme="majorBidi" w:eastAsiaTheme="majorEastAsia" w:hAnsiTheme="minorHAnsi"/>
      <w:i w:val="1"/>
      <w:iCs w:val="1"/>
      <w:color w:val="272727" w:themeColor="text1" w:themeTint="0000D8"/>
      <w:kern w:val="2"/>
      <w:sz w:val="22"/>
      <w:szCs w:val="22"/>
      <w:lang w:eastAsia="en-US"/>
    </w:rPr>
  </w:style>
  <w:style w:type="paragraph" w:styleId="Heading9">
    <w:name w:val="heading 9"/>
    <w:basedOn w:val="Normal"/>
    <w:next w:val="Normal"/>
    <w:link w:val="Heading9Char"/>
    <w:uiPriority w:val="9"/>
    <w:semiHidden w:val="1"/>
    <w:unhideWhenUsed w:val="1"/>
    <w:qFormat w:val="1"/>
    <w:rsid w:val="004070F0"/>
    <w:pPr>
      <w:keepNext w:val="1"/>
      <w:keepLines w:val="1"/>
      <w:spacing w:after="0"/>
      <w:outlineLvl w:val="8"/>
    </w:pPr>
    <w:rPr>
      <w:rFonts w:asciiTheme="minorHAnsi" w:cstheme="majorBidi" w:eastAsiaTheme="majorEastAsia" w:hAnsiTheme="minorHAnsi"/>
      <w:color w:val="272727" w:themeColor="text1" w:themeTint="0000D8"/>
      <w:kern w:val="2"/>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070F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070F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070F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070F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070F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070F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070F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070F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070F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070F0"/>
    <w:pPr>
      <w:spacing w:after="80" w:line="240" w:lineRule="auto"/>
      <w:contextualSpacing w:val="1"/>
    </w:pPr>
    <w:rPr>
      <w:rFonts w:asciiTheme="majorHAnsi" w:cstheme="majorBidi" w:eastAsiaTheme="majorEastAsia" w:hAnsiTheme="majorHAnsi"/>
      <w:spacing w:val="-10"/>
      <w:kern w:val="28"/>
      <w:sz w:val="56"/>
      <w:szCs w:val="56"/>
      <w:lang w:eastAsia="en-US"/>
    </w:rPr>
  </w:style>
  <w:style w:type="character" w:styleId="TitleChar" w:customStyle="1">
    <w:name w:val="Title Char"/>
    <w:basedOn w:val="DefaultParagraphFont"/>
    <w:link w:val="Title"/>
    <w:uiPriority w:val="10"/>
    <w:rsid w:val="004070F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070F0"/>
    <w:pPr>
      <w:numPr>
        <w:ilvl w:val="1"/>
      </w:numPr>
    </w:pPr>
    <w:rPr>
      <w:rFonts w:asciiTheme="minorHAnsi" w:cstheme="majorBidi" w:eastAsiaTheme="majorEastAsia" w:hAnsiTheme="minorHAnsi"/>
      <w:color w:val="595959" w:themeColor="text1" w:themeTint="0000A6"/>
      <w:spacing w:val="15"/>
      <w:kern w:val="2"/>
      <w:sz w:val="28"/>
      <w:szCs w:val="28"/>
      <w:lang w:eastAsia="en-US"/>
    </w:rPr>
  </w:style>
  <w:style w:type="character" w:styleId="SubtitleChar" w:customStyle="1">
    <w:name w:val="Subtitle Char"/>
    <w:basedOn w:val="DefaultParagraphFont"/>
    <w:link w:val="Subtitle"/>
    <w:uiPriority w:val="11"/>
    <w:rsid w:val="004070F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070F0"/>
    <w:pPr>
      <w:spacing w:before="160"/>
      <w:jc w:val="center"/>
    </w:pPr>
    <w:rPr>
      <w:rFonts w:asciiTheme="minorHAnsi" w:eastAsiaTheme="minorHAnsi" w:hAnsiTheme="minorHAnsi"/>
      <w:i w:val="1"/>
      <w:iCs w:val="1"/>
      <w:color w:val="404040" w:themeColor="text1" w:themeTint="0000BF"/>
      <w:kern w:val="2"/>
      <w:sz w:val="22"/>
      <w:szCs w:val="22"/>
      <w:lang w:eastAsia="en-US"/>
    </w:rPr>
  </w:style>
  <w:style w:type="character" w:styleId="QuoteChar" w:customStyle="1">
    <w:name w:val="Quote Char"/>
    <w:basedOn w:val="DefaultParagraphFont"/>
    <w:link w:val="Quote"/>
    <w:uiPriority w:val="29"/>
    <w:rsid w:val="004070F0"/>
    <w:rPr>
      <w:i w:val="1"/>
      <w:iCs w:val="1"/>
      <w:color w:val="404040" w:themeColor="text1" w:themeTint="0000BF"/>
    </w:rPr>
  </w:style>
  <w:style w:type="paragraph" w:styleId="ListParagraph">
    <w:name w:val="List Paragraph"/>
    <w:basedOn w:val="Normal"/>
    <w:uiPriority w:val="34"/>
    <w:qFormat w:val="1"/>
    <w:rsid w:val="004070F0"/>
    <w:pPr>
      <w:ind w:left="720"/>
      <w:contextualSpacing w:val="1"/>
    </w:pPr>
    <w:rPr>
      <w:rFonts w:asciiTheme="minorHAnsi" w:eastAsiaTheme="minorHAnsi" w:hAnsiTheme="minorHAnsi"/>
      <w:kern w:val="2"/>
      <w:sz w:val="22"/>
      <w:szCs w:val="22"/>
      <w:lang w:eastAsia="en-US"/>
    </w:rPr>
  </w:style>
  <w:style w:type="character" w:styleId="IntenseEmphasis">
    <w:name w:val="Intense Emphasis"/>
    <w:basedOn w:val="DefaultParagraphFont"/>
    <w:uiPriority w:val="21"/>
    <w:qFormat w:val="1"/>
    <w:rsid w:val="004070F0"/>
    <w:rPr>
      <w:i w:val="1"/>
      <w:iCs w:val="1"/>
      <w:color w:val="0f4761" w:themeColor="accent1" w:themeShade="0000BF"/>
    </w:rPr>
  </w:style>
  <w:style w:type="paragraph" w:styleId="IntenseQuote">
    <w:name w:val="Intense Quote"/>
    <w:basedOn w:val="Normal"/>
    <w:next w:val="Normal"/>
    <w:link w:val="IntenseQuoteChar"/>
    <w:uiPriority w:val="30"/>
    <w:qFormat w:val="1"/>
    <w:rsid w:val="004070F0"/>
    <w:pPr>
      <w:pBdr>
        <w:top w:color="0f4761" w:space="10" w:sz="4" w:themeColor="accent1" w:themeShade="0000BF" w:val="single"/>
        <w:bottom w:color="0f4761" w:space="10" w:sz="4" w:themeColor="accent1" w:themeShade="0000BF" w:val="single"/>
      </w:pBdr>
      <w:spacing w:after="360" w:before="360"/>
      <w:ind w:left="864" w:right="864"/>
      <w:jc w:val="center"/>
    </w:pPr>
    <w:rPr>
      <w:rFonts w:asciiTheme="minorHAnsi" w:eastAsiaTheme="minorHAnsi" w:hAnsiTheme="minorHAnsi"/>
      <w:i w:val="1"/>
      <w:iCs w:val="1"/>
      <w:color w:val="0f4761" w:themeColor="accent1" w:themeShade="0000BF"/>
      <w:kern w:val="2"/>
      <w:sz w:val="22"/>
      <w:szCs w:val="22"/>
      <w:lang w:eastAsia="en-US"/>
    </w:rPr>
  </w:style>
  <w:style w:type="character" w:styleId="IntenseQuoteChar" w:customStyle="1">
    <w:name w:val="Intense Quote Char"/>
    <w:basedOn w:val="DefaultParagraphFont"/>
    <w:link w:val="IntenseQuote"/>
    <w:uiPriority w:val="30"/>
    <w:rsid w:val="004070F0"/>
    <w:rPr>
      <w:i w:val="1"/>
      <w:iCs w:val="1"/>
      <w:color w:val="0f4761" w:themeColor="accent1" w:themeShade="0000BF"/>
    </w:rPr>
  </w:style>
  <w:style w:type="character" w:styleId="IntenseReference">
    <w:name w:val="Intense Reference"/>
    <w:basedOn w:val="DefaultParagraphFont"/>
    <w:uiPriority w:val="32"/>
    <w:qFormat w:val="1"/>
    <w:rsid w:val="004070F0"/>
    <w:rPr>
      <w:b w:val="1"/>
      <w:bCs w:val="1"/>
      <w:smallCaps w:val="1"/>
      <w:color w:val="0f4761" w:themeColor="accent1" w:themeShade="0000BF"/>
      <w:spacing w:val="5"/>
    </w:rPr>
  </w:style>
  <w:style w:type="paragraph" w:styleId="Style2" w:customStyle="1">
    <w:name w:val="Style2"/>
    <w:basedOn w:val="Heading1"/>
    <w:link w:val="Style2Char"/>
    <w:qFormat w:val="1"/>
    <w:rsid w:val="00494ED1"/>
    <w:pPr>
      <w:numPr>
        <w:numId w:val="1"/>
      </w:numPr>
      <w:spacing w:after="0" w:before="120" w:line="360" w:lineRule="auto"/>
      <w:jc w:val="center"/>
    </w:pPr>
    <w:rPr>
      <w:rFonts w:ascii="Times New Roman" w:hAnsi="Times New Roman"/>
      <w:b w:val="1"/>
      <w:bCs w:val="1"/>
      <w:color w:val="000000" w:themeColor="text1"/>
      <w:kern w:val="0"/>
      <w:sz w:val="28"/>
      <w:szCs w:val="26"/>
      <w:lang w:eastAsia="zh-CN"/>
    </w:rPr>
  </w:style>
  <w:style w:type="paragraph" w:styleId="Style3" w:customStyle="1">
    <w:name w:val="Style3"/>
    <w:basedOn w:val="Heading2"/>
    <w:link w:val="Style3Char"/>
    <w:qFormat w:val="1"/>
    <w:rsid w:val="00494ED1"/>
    <w:pPr>
      <w:numPr>
        <w:ilvl w:val="1"/>
        <w:numId w:val="1"/>
      </w:numPr>
      <w:spacing w:after="0" w:before="120" w:line="360" w:lineRule="auto"/>
    </w:pPr>
    <w:rPr>
      <w:rFonts w:ascii="Times New Roman" w:hAnsi="Times New Roman"/>
      <w:b w:val="1"/>
      <w:color w:val="000000" w:themeColor="text1"/>
      <w:kern w:val="0"/>
      <w:sz w:val="26"/>
      <w:szCs w:val="26"/>
      <w:lang w:eastAsia="zh-CN"/>
    </w:rPr>
  </w:style>
  <w:style w:type="character" w:styleId="Style2Char" w:customStyle="1">
    <w:name w:val="Style2 Char"/>
    <w:basedOn w:val="Heading1Char"/>
    <w:link w:val="Style2"/>
    <w:rsid w:val="00494ED1"/>
    <w:rPr>
      <w:rFonts w:ascii="Times New Roman" w:hAnsi="Times New Roman" w:cstheme="majorBidi" w:eastAsiaTheme="majorEastAsia"/>
      <w:b w:val="1"/>
      <w:bCs w:val="1"/>
      <w:color w:val="000000" w:themeColor="text1"/>
      <w:kern w:val="0"/>
      <w:sz w:val="28"/>
      <w:szCs w:val="26"/>
      <w:lang w:eastAsia="zh-CN"/>
    </w:rPr>
  </w:style>
  <w:style w:type="character" w:styleId="Style3Char" w:customStyle="1">
    <w:name w:val="Style3 Char"/>
    <w:basedOn w:val="Heading2Char"/>
    <w:link w:val="Style3"/>
    <w:rsid w:val="00494ED1"/>
    <w:rPr>
      <w:rFonts w:ascii="Times New Roman" w:hAnsi="Times New Roman" w:cstheme="majorBidi" w:eastAsiaTheme="majorEastAsia"/>
      <w:b w:val="1"/>
      <w:color w:val="000000" w:themeColor="text1"/>
      <w:kern w:val="0"/>
      <w:sz w:val="26"/>
      <w:szCs w:val="26"/>
      <w:lang w:eastAsia="zh-CN"/>
    </w:rPr>
  </w:style>
  <w:style w:type="paragraph" w:styleId="Style4" w:customStyle="1">
    <w:name w:val="Style4"/>
    <w:basedOn w:val="Heading3"/>
    <w:qFormat w:val="1"/>
    <w:rsid w:val="00494ED1"/>
    <w:pPr>
      <w:numPr>
        <w:ilvl w:val="2"/>
        <w:numId w:val="1"/>
      </w:numPr>
      <w:spacing w:after="0" w:before="120" w:line="360" w:lineRule="auto"/>
      <w:ind w:left="505" w:hanging="505"/>
    </w:pPr>
    <w:rPr>
      <w:rFonts w:ascii="Times New Roman" w:hAnsi="Times New Roman"/>
      <w:b w:val="1"/>
      <w:noProof w:val="1"/>
      <w:color w:val="000000" w:themeColor="text1"/>
      <w:kern w:val="0"/>
      <w:sz w:val="26"/>
      <w:szCs w:val="24"/>
      <w:lang w:eastAsia="zh-CN"/>
    </w:rPr>
  </w:style>
  <w:style w:type="paragraph" w:styleId="Style5" w:customStyle="1">
    <w:name w:val="Style5"/>
    <w:basedOn w:val="Heading4"/>
    <w:rsid w:val="00494ED1"/>
    <w:pPr>
      <w:numPr>
        <w:ilvl w:val="3"/>
        <w:numId w:val="1"/>
      </w:numPr>
      <w:spacing w:after="0" w:before="40"/>
    </w:pPr>
    <w:rPr>
      <w:rFonts w:asciiTheme="majorHAnsi" w:cstheme="majorHAnsi" w:hAnsiTheme="majorHAnsi"/>
      <w:kern w:val="0"/>
      <w:sz w:val="26"/>
      <w:szCs w:val="28"/>
      <w:lang w:eastAsia="zh-CN"/>
    </w:rPr>
  </w:style>
  <w:style w:type="paragraph" w:styleId="NoSpacing">
    <w:name w:val="No Spacing"/>
    <w:uiPriority w:val="1"/>
    <w:qFormat w:val="1"/>
    <w:rsid w:val="00C81FD0"/>
    <w:pPr>
      <w:spacing w:after="0" w:line="240" w:lineRule="auto"/>
    </w:pPr>
    <w:rPr>
      <w:rFonts w:ascii="Times New Roman" w:hAnsi="Times New Roman" w:eastAsiaTheme="minorEastAsia"/>
      <w:kern w:val="0"/>
      <w:sz w:val="26"/>
      <w:szCs w:val="26"/>
      <w:lang w:eastAsia="zh-CN"/>
    </w:rPr>
  </w:style>
  <w:style w:type="paragraph" w:styleId="TOCHeading">
    <w:name w:val="TOC Heading"/>
    <w:basedOn w:val="Heading1"/>
    <w:next w:val="Normal"/>
    <w:uiPriority w:val="39"/>
    <w:unhideWhenUsed w:val="1"/>
    <w:qFormat w:val="1"/>
    <w:rsid w:val="00A96143"/>
    <w:pPr>
      <w:spacing w:after="0" w:before="240"/>
      <w:outlineLvl w:val="9"/>
    </w:pPr>
    <w:rPr>
      <w:kern w:val="0"/>
      <w:sz w:val="32"/>
      <w:szCs w:val="32"/>
    </w:rPr>
  </w:style>
  <w:style w:type="paragraph" w:styleId="TOC2">
    <w:name w:val="toc 2"/>
    <w:basedOn w:val="Normal"/>
    <w:next w:val="Normal"/>
    <w:autoRedefine w:val="1"/>
    <w:uiPriority w:val="39"/>
    <w:unhideWhenUsed w:val="1"/>
    <w:rsid w:val="00A96143"/>
    <w:pPr>
      <w:spacing w:after="100"/>
      <w:ind w:left="260"/>
    </w:pPr>
  </w:style>
  <w:style w:type="paragraph" w:styleId="TOC1">
    <w:name w:val="toc 1"/>
    <w:basedOn w:val="Normal"/>
    <w:next w:val="Normal"/>
    <w:autoRedefine w:val="1"/>
    <w:uiPriority w:val="39"/>
    <w:unhideWhenUsed w:val="1"/>
    <w:rsid w:val="00A96143"/>
    <w:pPr>
      <w:spacing w:after="100"/>
    </w:pPr>
  </w:style>
  <w:style w:type="character" w:styleId="Hyperlink">
    <w:name w:val="Hyperlink"/>
    <w:basedOn w:val="DefaultParagraphFont"/>
    <w:uiPriority w:val="99"/>
    <w:unhideWhenUsed w:val="1"/>
    <w:rsid w:val="00A96143"/>
    <w:rPr>
      <w:color w:val="467886" w:themeColor="hyperlink"/>
      <w:u w:val="single"/>
    </w:rPr>
  </w:style>
  <w:style w:type="paragraph" w:styleId="TOC3">
    <w:name w:val="toc 3"/>
    <w:basedOn w:val="Normal"/>
    <w:next w:val="Normal"/>
    <w:autoRedefine w:val="1"/>
    <w:uiPriority w:val="39"/>
    <w:unhideWhenUsed w:val="1"/>
    <w:rsid w:val="00A96143"/>
    <w:pPr>
      <w:spacing w:after="100"/>
      <w:ind w:left="440"/>
    </w:pPr>
    <w:rPr>
      <w:rFonts w:cs="Times New Roman" w:asciiTheme="minorHAnsi" w:hAnsiTheme="minorHAnsi"/>
      <w:sz w:val="22"/>
      <w:szCs w:val="22"/>
      <w:lang w:eastAsia="en-US"/>
    </w:rPr>
  </w:style>
  <w:style w:type="paragraph" w:styleId="Header">
    <w:name w:val="header"/>
    <w:basedOn w:val="Normal"/>
    <w:link w:val="HeaderChar"/>
    <w:uiPriority w:val="99"/>
    <w:unhideWhenUsed w:val="1"/>
    <w:rsid w:val="003808C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08CB"/>
    <w:rPr>
      <w:rFonts w:ascii="Times New Roman" w:hAnsi="Times New Roman" w:eastAsiaTheme="minorEastAsia"/>
      <w:kern w:val="0"/>
      <w:sz w:val="26"/>
      <w:szCs w:val="26"/>
      <w:lang w:eastAsia="zh-CN"/>
    </w:rPr>
  </w:style>
  <w:style w:type="paragraph" w:styleId="Footer">
    <w:name w:val="footer"/>
    <w:basedOn w:val="Normal"/>
    <w:link w:val="FooterChar"/>
    <w:uiPriority w:val="99"/>
    <w:unhideWhenUsed w:val="1"/>
    <w:rsid w:val="003808C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08CB"/>
    <w:rPr>
      <w:rFonts w:ascii="Times New Roman" w:hAnsi="Times New Roman" w:eastAsiaTheme="minorEastAsia"/>
      <w:kern w:val="0"/>
      <w:sz w:val="26"/>
      <w:szCs w:val="26"/>
      <w:lang w:eastAsia="zh-CN"/>
    </w:rPr>
  </w:style>
  <w:style w:type="paragraph" w:styleId="Subtitle">
    <w:name w:val="Subtitle"/>
    <w:basedOn w:val="Normal"/>
    <w:next w:val="Normal"/>
    <w:pPr/>
    <w:rPr>
      <w:rFonts w:ascii="Aptos" w:cs="Aptos" w:eastAsia="Aptos" w:hAnsi="Aptos"/>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7.0" w:type="dxa"/>
        <w:left w:w="57.0" w:type="dxa"/>
        <w:bottom w:w="57.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hyperlink" Target="https://github.com/duythien02/expenses_track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GUAwNy6t7z+kFHNcfcZkp/cmgw==">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2024-03-15T14:46:00Z</dcterms:created>
  <dc:creator>Thiên Nguyễn</dc:creator>
</cp:coreProperties>
</file>